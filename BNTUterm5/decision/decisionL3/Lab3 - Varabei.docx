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БЕЛОРУССКИЙ НАЦИОНАЛЬНЫЙ ТЕХНИЧЕСКИЙ УНИВЕРСИТЕТ </w:t>
      </w:r>
    </w:p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Факультет информационных технологий и робототехники (ФИТР)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B0DA1" w:rsidRPr="00E4569C" w:rsidRDefault="000D2AA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Отчёт по лабораторной работе №</w:t>
      </w:r>
      <w:r w:rsidR="00E4569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</w:t>
      </w:r>
    </w:p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По дисципли</w:t>
      </w:r>
      <w:r w:rsidR="00F77156" w:rsidRPr="003379D8">
        <w:rPr>
          <w:rFonts w:ascii="Times New Roman" w:eastAsia="Times New Roman" w:hAnsi="Times New Roman" w:cs="Times New Roman"/>
          <w:sz w:val="26"/>
          <w:szCs w:val="26"/>
        </w:rPr>
        <w:t>не: «</w:t>
      </w:r>
      <w:r w:rsidR="00F77156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Методы и алгоритмы принятия решений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6B0DA1" w:rsidRPr="003379D8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На тему: «</w:t>
      </w:r>
      <w:r w:rsidR="00E4569C">
        <w:rPr>
          <w:rFonts w:ascii="Times New Roman" w:eastAsia="Times New Roman" w:hAnsi="Times New Roman" w:cs="Times New Roman"/>
          <w:sz w:val="26"/>
          <w:szCs w:val="26"/>
          <w:lang w:val="ru-RU"/>
        </w:rPr>
        <w:t>МОДЕЛИ ДИСКРЕТНОГО ПРОГРАММИРОВАНИЯ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BF3630" w:rsidRPr="003379D8" w:rsidRDefault="00E74322" w:rsidP="00BF3630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Вариант 9</w:t>
      </w:r>
    </w:p>
    <w:p w:rsidR="00BF3630" w:rsidRPr="003379D8" w:rsidRDefault="00BF3630" w:rsidP="00CC21EA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4C6F" w:rsidRPr="003379D8" w:rsidRDefault="003479B6" w:rsidP="00774C6F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4C6F" w:rsidRPr="003379D8" w:rsidRDefault="003479B6" w:rsidP="00CC21EA">
      <w:pPr>
        <w:spacing w:before="240" w:after="240"/>
        <w:ind w:left="5760" w:hanging="576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Выполнил: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</w:rPr>
        <w:t>группы 10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701118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="00E74322">
        <w:rPr>
          <w:rFonts w:ascii="Times New Roman" w:eastAsia="Times New Roman" w:hAnsi="Times New Roman" w:cs="Times New Roman"/>
          <w:sz w:val="26"/>
          <w:szCs w:val="26"/>
          <w:lang w:val="ru-RU"/>
        </w:rPr>
        <w:t>Воробей И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E74322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</w:t>
      </w:r>
    </w:p>
    <w:p w:rsidR="000D2AA1" w:rsidRPr="003379D8" w:rsidRDefault="00F77156" w:rsidP="000D2AA1">
      <w:pPr>
        <w:spacing w:before="240" w:after="240"/>
        <w:ind w:right="809"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3379D8" w:rsidRDefault="003479B6" w:rsidP="00BF3630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 w:rsidP="00CC21EA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Принял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 ст. преподаватель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:                       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526B05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Борисова И.М</w:t>
      </w:r>
      <w:r w:rsidR="00526B05" w:rsidRPr="003379D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C21EA" w:rsidRPr="003379D8" w:rsidRDefault="003479B6" w:rsidP="00BF3630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F3630" w:rsidRPr="003379D8" w:rsidRDefault="00BF3630" w:rsidP="00BF3630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C21EA" w:rsidRPr="003379D8" w:rsidRDefault="00CC21EA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B0DA1" w:rsidRPr="003379D8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Минск 2020</w:t>
      </w:r>
    </w:p>
    <w:p w:rsidR="006B0DA1" w:rsidRPr="00BB4723" w:rsidRDefault="003479B6" w:rsidP="003B467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8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79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47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способы решения зада дискретного программирования, изучить Венгерский метод и поиск решения в среде </w:t>
      </w:r>
      <w:r w:rsidR="00BB4723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BB4723" w:rsidRPr="00BB47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B4723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BB4723" w:rsidRPr="00BB47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B0DA1" w:rsidRPr="003379D8" w:rsidRDefault="003479B6" w:rsidP="00BD27E4">
      <w:pPr>
        <w:spacing w:before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</w:p>
    <w:p w:rsidR="00E4569C" w:rsidRDefault="00E4569C" w:rsidP="00E4569C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1.Транспортную задачу используя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 решения в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 MS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569C" w:rsidRDefault="00E74322" w:rsidP="00E4569C">
      <w:pPr>
        <w:pStyle w:val="ListParagraph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6E9C464" wp14:editId="4AA027B6">
            <wp:extent cx="5283835" cy="23964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239" cy="24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C" w:rsidRPr="00E4569C" w:rsidRDefault="00E4569C" w:rsidP="00E4569C">
      <w:pPr>
        <w:pStyle w:val="ListParagraph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569C" w:rsidRDefault="00E4569C" w:rsidP="00E4569C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2.Задачу о назначениях используя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 решения в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 MS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венгерский метод.</w:t>
      </w:r>
    </w:p>
    <w:p w:rsidR="00E4569C" w:rsidRPr="00E4569C" w:rsidRDefault="00E74322" w:rsidP="00E4569C">
      <w:pPr>
        <w:pStyle w:val="ListParagraph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D184C1E" wp14:editId="50D53B79">
            <wp:extent cx="23431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D8" w:rsidRPr="00E4569C" w:rsidRDefault="00E4569C" w:rsidP="00E4569C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E456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569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приложение для решения задачи о назначениях Венгерским методом</w:t>
      </w:r>
    </w:p>
    <w:p w:rsidR="003379D8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E542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32DB6" w:rsidRDefault="00F32DB6" w:rsidP="00E542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32DB6" w:rsidRPr="003379D8" w:rsidRDefault="00F32DB6" w:rsidP="00E542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379D8" w:rsidRPr="003379D8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Выполнение </w:t>
      </w:r>
      <w:r w:rsidR="00890A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транспортной задачи</w:t>
      </w:r>
    </w:p>
    <w:p w:rsidR="003379D8" w:rsidRDefault="003379D8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:rsidR="004D66C0" w:rsidRPr="00E4569C" w:rsidRDefault="00E4569C" w:rsidP="004D66C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Составляем таблицу исходных данных транспортной задачи  </w:t>
      </w:r>
      <w:r w:rsidR="00232B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="00232B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</w:t>
      </w:r>
    </w:p>
    <w:p w:rsidR="00E4569C" w:rsidRDefault="00E4569C" w:rsidP="00E4569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1D7BBF" w:rsidP="00E45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51A9E03" wp14:editId="404FB3FB">
            <wp:extent cx="4709160" cy="2064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322" cy="20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C" w:rsidRDefault="00E4569C" w:rsidP="00E4569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Условия транспортной задачи</w:t>
      </w:r>
    </w:p>
    <w:p w:rsidR="00E4569C" w:rsidRPr="00E4569C" w:rsidRDefault="00E4569C" w:rsidP="00E45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E4569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Проверяем задачу на условие закрытости, сумма объемов производства должна быть равна сумма объемов потребления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569C" w:rsidRDefault="00E4569C" w:rsidP="00E4569C">
      <w:pPr>
        <w:pStyle w:val="ListParagraph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D66C0" w:rsidRPr="00E4569C" w:rsidRDefault="001D7BBF" w:rsidP="00E4569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DC2B93E" wp14:editId="1010B8FB">
            <wp:extent cx="5733415" cy="137858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A4" w:rsidRPr="00713155" w:rsidRDefault="004D66C0" w:rsidP="0071315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E4569C">
        <w:rPr>
          <w:rFonts w:ascii="Times New Roman" w:eastAsia="Times New Roman" w:hAnsi="Times New Roman" w:cs="Times New Roman"/>
          <w:sz w:val="24"/>
          <w:szCs w:val="24"/>
          <w:lang w:val="ru-RU"/>
        </w:rPr>
        <w:t>исунок 2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Результат решения задачи</w:t>
      </w:r>
    </w:p>
    <w:p w:rsidR="007F15A4" w:rsidRPr="007F15A4" w:rsidRDefault="007F15A4" w:rsidP="004D66C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D66C0" w:rsidRDefault="00E4569C" w:rsidP="00E4569C">
      <w:pPr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15A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F5D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Фиктивный </w:t>
      </w:r>
      <w:r w:rsidR="001D7BBF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поставщик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569C" w:rsidRDefault="00E4569C" w:rsidP="00E4569C">
      <w:pPr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569C" w:rsidRPr="001D7BBF" w:rsidRDefault="001D7BBF" w:rsidP="00E4569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5836B4C3" wp14:editId="5F882DA0">
            <wp:extent cx="5733415" cy="258064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55" w:rsidRPr="004708FB" w:rsidRDefault="00E4569C" w:rsidP="004708FB">
      <w:pPr>
        <w:ind w:left="851" w:hanging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3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Добавление фиктивного объема </w:t>
      </w:r>
      <w:r w:rsidR="001D7BBF">
        <w:rPr>
          <w:rFonts w:ascii="Times New Roman" w:eastAsia="Times New Roman" w:hAnsi="Times New Roman" w:cs="Times New Roman"/>
          <w:sz w:val="24"/>
          <w:szCs w:val="24"/>
          <w:lang w:val="ru-RU"/>
        </w:rPr>
        <w:t>производства</w:t>
      </w:r>
      <w:r w:rsidR="00713155" w:rsidRPr="004708F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713155" w:rsidRPr="00E4569C" w:rsidRDefault="00713155" w:rsidP="00AF5D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8F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="00AF5D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5D4F" w:rsidRPr="00E456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D66C0" w:rsidRDefault="00FD2435" w:rsidP="008B61B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поиска решения представлен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4.</w:t>
      </w:r>
    </w:p>
    <w:p w:rsidR="00232B9B" w:rsidRDefault="00232B9B" w:rsidP="00232B9B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2B9B" w:rsidRPr="003379D8" w:rsidRDefault="001D7BBF" w:rsidP="00232B9B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673FF61" wp14:editId="70C99096">
            <wp:extent cx="5733415" cy="243967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9B" w:rsidRDefault="00FD2435" w:rsidP="00232B9B">
      <w:pPr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4</w:t>
      </w:r>
      <w:r w:rsidR="00232B9B"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выполнения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Поиска решения</w:t>
      </w:r>
    </w:p>
    <w:p w:rsidR="008B61B9" w:rsidRDefault="008B61B9" w:rsidP="008B61B9">
      <w:pPr>
        <w:ind w:firstLine="72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8B61B9" w:rsidRDefault="008B61B9" w:rsidP="008B61B9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целевой функции представлено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5.</w:t>
      </w:r>
    </w:p>
    <w:p w:rsidR="008B61B9" w:rsidRPr="008B61B9" w:rsidRDefault="008B61B9" w:rsidP="008B61B9">
      <w:pPr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8B61B9" w:rsidRPr="003379D8" w:rsidRDefault="001D7BBF" w:rsidP="008B61B9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18A6A33" wp14:editId="430DF4DA">
            <wp:extent cx="2689368" cy="48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35" cy="4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0E88AA" wp14:editId="2C3C53F3">
            <wp:extent cx="1752600" cy="535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4358" cy="5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B9" w:rsidRDefault="008B61B9" w:rsidP="008B61B9">
      <w:pPr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5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 целевой функции</w:t>
      </w:r>
    </w:p>
    <w:p w:rsidR="008B61B9" w:rsidRDefault="008B61B9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F1D94" w:rsidRPr="00D52311" w:rsidRDefault="009F1D94" w:rsidP="00D52311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выполнения задачи минимальная стоимость </w:t>
      </w:r>
      <w:r w:rsidR="00D52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равна </w:t>
      </w:r>
      <w:del w:id="0" w:author="Ivan Varabei" w:date="2020-11-04T14:49:00Z">
        <w:r w:rsidR="00D52311" w:rsidDel="00FA7420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>350</w:delText>
        </w:r>
      </w:del>
      <w:ins w:id="1" w:author="Ivan Varabei" w:date="2020-11-04T14:49:00Z">
        <w:r w:rsidR="00FA7420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40</w:t>
        </w:r>
        <w:r w:rsidR="00FA7420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0</w:t>
        </w:r>
      </w:ins>
      <w:r w:rsidR="00D52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План перевозок представлен на </w:t>
      </w:r>
      <w:r w:rsidR="00D5231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4</w:t>
      </w:r>
      <w:r w:rsidR="00D523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F1D94" w:rsidRDefault="009F1D94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" w:name="_GoBack"/>
      <w:bookmarkEnd w:id="2"/>
    </w:p>
    <w:p w:rsidR="00AF5D4F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5D4F" w:rsidRPr="003379D8" w:rsidRDefault="00AF5D4F" w:rsidP="008B61B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B61B9" w:rsidRPr="008B61B9" w:rsidRDefault="008B61B9" w:rsidP="008B61B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формулы ячеек в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8B61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61B9" w:rsidRPr="008B61B9" w:rsidRDefault="001D7BBF" w:rsidP="008B61B9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A151290" wp14:editId="1086891F">
            <wp:extent cx="5733415" cy="1307465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B9" w:rsidRPr="008B61B9" w:rsidRDefault="008B61B9" w:rsidP="008B61B9">
      <w:pPr>
        <w:pStyle w:val="ListParagraph"/>
        <w:ind w:left="786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6</w:t>
      </w:r>
      <w:r w:rsidRPr="008B61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Формулы в таблице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Pr="008B61B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B61B9" w:rsidRDefault="008B61B9" w:rsidP="008B61B9">
      <w:pPr>
        <w:pStyle w:val="ListParagraph"/>
        <w:ind w:left="78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8B61B9" w:rsidRDefault="008B61B9" w:rsidP="008B61B9">
      <w:pPr>
        <w:pStyle w:val="ListParagraph"/>
        <w:ind w:left="78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8B61B9" w:rsidRDefault="008B61B9" w:rsidP="008B61B9">
      <w:pPr>
        <w:pStyle w:val="ListParagraph"/>
        <w:ind w:left="78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8B61B9" w:rsidRDefault="008B61B9" w:rsidP="008B61B9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задачи</w:t>
      </w:r>
      <w:r w:rsidR="00890A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назначение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90A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4B01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Венгерский метод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120D08" w:rsidRDefault="00120D08" w:rsidP="008B61B9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Pr="00120D08" w:rsidRDefault="00120D08" w:rsidP="008B61B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Целевая функция:                                    Ограничения:</w:t>
      </w:r>
    </w:p>
    <w:p w:rsidR="008B61B9" w:rsidRDefault="00120D08" w:rsidP="00120D0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20D0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666A42" wp14:editId="45071AF3">
            <wp:extent cx="2216187" cy="108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622" b="67821"/>
                    <a:stretch/>
                  </pic:blipFill>
                  <pic:spPr bwMode="auto">
                    <a:xfrm>
                      <a:off x="0" y="0"/>
                      <a:ext cx="2287199" cy="112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Pr="00120D0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9DA9BD3" wp14:editId="3AC53776">
            <wp:extent cx="2215163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4004" cy="12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20D08" w:rsidRPr="008B61B9" w:rsidRDefault="00120D08" w:rsidP="00120D0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379D8" w:rsidRPr="008B61B9" w:rsidRDefault="008B61B9" w:rsidP="008B61B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Составим  таблицу  исходных  данных  задачи  о  назначениях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7.</w:t>
      </w:r>
    </w:p>
    <w:p w:rsidR="008B61B9" w:rsidRPr="00120D08" w:rsidRDefault="008B61B9" w:rsidP="00120D08">
      <w:pPr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61B9" w:rsidRPr="008B61B9" w:rsidRDefault="004708FB" w:rsidP="008B61B9">
      <w:pPr>
        <w:pStyle w:val="ListParagraph"/>
        <w:ind w:left="78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A2A4DB8" wp14:editId="1A4DF410">
            <wp:extent cx="3558540" cy="1423416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382" cy="14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B9" w:rsidRPr="008B61B9" w:rsidRDefault="008B61B9" w:rsidP="008B61B9">
      <w:pPr>
        <w:pStyle w:val="ListParagraph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61B9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7 – Поиск решения для решения задачи 10 варианта</w:t>
      </w:r>
    </w:p>
    <w:p w:rsidR="008B61B9" w:rsidRPr="008B61B9" w:rsidRDefault="008B61B9" w:rsidP="008B61B9">
      <w:pPr>
        <w:pStyle w:val="ListParagraph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61B9" w:rsidRPr="00435C23" w:rsidRDefault="00AF5D4F" w:rsidP="008B61B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435C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апишем в столбце </w:t>
      </w:r>
      <w:r w:rsidR="00435C23" w:rsidRPr="00435C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минимального времени по строке</w:t>
      </w:r>
      <w:r w:rsidR="00435C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Рисунок 8.</w:t>
      </w:r>
    </w:p>
    <w:p w:rsidR="00435C23" w:rsidRDefault="00435C23" w:rsidP="00435C23">
      <w:pPr>
        <w:pStyle w:val="ListParagraph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35C23" w:rsidRDefault="004708FB" w:rsidP="00435C23">
      <w:pPr>
        <w:pStyle w:val="ListParagraph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601268B" wp14:editId="3049DEFA">
            <wp:extent cx="5162550" cy="217002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811" cy="21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3" w:rsidRDefault="00435C23" w:rsidP="00435C23">
      <w:pPr>
        <w:pStyle w:val="ListParagraph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8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Минимальные значение по строке</w:t>
      </w:r>
    </w:p>
    <w:p w:rsidR="00435C23" w:rsidRPr="00435C23" w:rsidRDefault="00435C23" w:rsidP="00435C23">
      <w:pPr>
        <w:pStyle w:val="ListParagraph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5C23" w:rsidRPr="00435C23" w:rsidRDefault="00435C23" w:rsidP="008B61B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Отнимем минимальное значение строки от каждого элемента в ней, а также найдем минимальные значения по графам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Рисунок 9.</w:t>
      </w:r>
    </w:p>
    <w:p w:rsidR="00435C23" w:rsidRDefault="00435C23" w:rsidP="00435C23">
      <w:pPr>
        <w:pStyle w:val="ListParagraph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35C23" w:rsidRDefault="004708FB" w:rsidP="00435C23">
      <w:pPr>
        <w:pStyle w:val="ListParagraph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D002438" wp14:editId="14340C4F">
            <wp:extent cx="4057650" cy="2495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3" w:rsidRDefault="00435C23" w:rsidP="00435C23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9</w:t>
      </w:r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Минимальные значения по графам</w:t>
      </w:r>
    </w:p>
    <w:p w:rsidR="00AF5D4F" w:rsidRDefault="00AF5D4F" w:rsidP="00435C23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5C23" w:rsidRPr="00435C23" w:rsidRDefault="00435C23" w:rsidP="008B61B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выполнения назначений представлены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10.</w:t>
      </w:r>
    </w:p>
    <w:p w:rsidR="00435C23" w:rsidRDefault="00435C23" w:rsidP="00435C23">
      <w:pPr>
        <w:pStyle w:val="ListParagraph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35C23" w:rsidRDefault="004708FB" w:rsidP="00435C23">
      <w:pPr>
        <w:pStyle w:val="ListParagraph"/>
        <w:ind w:left="786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A6C1105" wp14:editId="19C3C23B">
            <wp:extent cx="4086225" cy="1933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3" w:rsidRDefault="00435C23" w:rsidP="00435C23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10 – Результат назначений</w:t>
      </w:r>
    </w:p>
    <w:p w:rsidR="00D56052" w:rsidRPr="00D56052" w:rsidRDefault="00435C23" w:rsidP="00D56052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4708FB" w:rsidRPr="004708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</w:t>
      </w:r>
      <w:r w:rsidR="004708FB" w:rsidRPr="004708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роводим поиск допустимого решения, для которого все назначения имеют нулевую стоимость.</w:t>
      </w:r>
      <w:r w:rsidR="00D560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56052" w:rsidRPr="00D5605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О</w:t>
      </w:r>
      <w:r w:rsidR="00D56052" w:rsidRPr="00D5605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пределяем матрицу назначения Х</w:t>
      </w:r>
      <w:r w:rsidR="00D56052" w:rsidRPr="00D560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которая позволяет по аналогично расположенным элементам исходной матрицы (в квадратах) вычислить минимальную стоимость назначения.</w:t>
      </w:r>
      <w:r w:rsidR="00D56052" w:rsidRPr="00D560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Рисунок 11</w:t>
      </w:r>
    </w:p>
    <w:p w:rsid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D56052" w:rsidRPr="00D56052" w:rsidRDefault="00D56052" w:rsidP="00D56052">
      <w:pPr>
        <w:pStyle w:val="ListParagraph"/>
        <w:ind w:left="786"/>
        <w:jc w:val="center"/>
        <w:rPr>
          <w:rFonts w:ascii="Times New Roman" w:hAnsi="Times New Roman" w:cs="Times New Roman"/>
          <w:color w:val="333333"/>
          <w:shd w:val="clear" w:color="auto" w:fill="FFFFFF"/>
          <w:lang w:val="ru-RU"/>
        </w:rPr>
      </w:pPr>
      <w:r w:rsidRPr="00D56052">
        <w:rPr>
          <w:noProof/>
          <w:lang w:val="en-US"/>
        </w:rPr>
        <w:drawing>
          <wp:inline distT="0" distB="0" distL="0" distR="0" wp14:anchorId="6A807E58" wp14:editId="0F18A3F5">
            <wp:extent cx="4384675" cy="16530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4658" cy="16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52" w:rsidRPr="00D56052" w:rsidRDefault="00D56052" w:rsidP="00D56052">
      <w:pPr>
        <w:pStyle w:val="ListParagraph"/>
        <w:ind w:left="786"/>
        <w:jc w:val="center"/>
        <w:rPr>
          <w:rFonts w:ascii="Times New Roman" w:hAnsi="Times New Roman" w:cs="Times New Roman"/>
          <w:color w:val="333333"/>
          <w:shd w:val="clear" w:color="auto" w:fill="FFFFFF"/>
          <w:lang w:val="ru-RU"/>
        </w:rPr>
      </w:pPr>
      <w:r w:rsidRPr="00D56052">
        <w:rPr>
          <w:rFonts w:ascii="Times New Roman" w:hAnsi="Times New Roman" w:cs="Times New Roman"/>
          <w:color w:val="333333"/>
          <w:shd w:val="clear" w:color="auto" w:fill="FFFFFF"/>
          <w:lang w:val="ru-RU"/>
        </w:rPr>
        <w:t>Рисунок 11 – Результат в месяцах.</w:t>
      </w:r>
    </w:p>
    <w:p w:rsid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7E37A8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  <w:lang w:val="ru-RU"/>
          <w:rPrChange w:id="3" w:author="Ivan Varabei" w:date="2020-11-04T14:26:00Z">
            <w:rPr>
              <w:rFonts w:ascii="Times New Roman" w:hAnsi="Times New Roman" w:cs="Times New Roman"/>
              <w:color w:val="333333"/>
              <w:sz w:val="28"/>
              <w:szCs w:val="28"/>
              <w:shd w:val="clear" w:color="auto" w:fill="FFFFFF"/>
              <w:lang w:val="ru-RU"/>
            </w:rPr>
          </w:rPrChange>
        </w:rPr>
        <w:t>Перепроверяю через поиск решения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 Рузультаты венгерского метода и поиска решения в эксель сошлись. Рисунки 12 - 14</w:t>
      </w:r>
    </w:p>
    <w:p w:rsid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006CDA2" wp14:editId="250B25FA">
            <wp:extent cx="4671060" cy="4358587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834" cy="43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52" w:rsidRDefault="00D56052" w:rsidP="00D56052">
      <w:pPr>
        <w:pStyle w:val="ListParagraph"/>
        <w:ind w:left="786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hd w:val="clear" w:color="auto" w:fill="FFFFFF"/>
          <w:lang w:val="ru-RU"/>
        </w:rPr>
        <w:t>Рисунок 12</w:t>
      </w:r>
      <w:r w:rsidRPr="00D56052"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333333"/>
          <w:shd w:val="clear" w:color="auto" w:fill="FFFFFF"/>
          <w:lang w:val="ru-RU"/>
        </w:rPr>
        <w:t>Настройка поиска решений.</w:t>
      </w:r>
    </w:p>
    <w:p w:rsid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val="en-US"/>
        </w:rPr>
        <w:drawing>
          <wp:inline distT="0" distB="0" distL="0" distR="0" wp14:anchorId="5467FB9B" wp14:editId="5F4F0495">
            <wp:extent cx="3340310" cy="308229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6823" cy="30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52" w:rsidRPr="00D56052" w:rsidRDefault="00D56052" w:rsidP="00D56052">
      <w:pPr>
        <w:pStyle w:val="ListParagraph"/>
        <w:ind w:left="786"/>
        <w:jc w:val="center"/>
        <w:rPr>
          <w:rFonts w:ascii="Times New Roman" w:hAnsi="Times New Roman" w:cs="Times New Roman"/>
          <w:color w:val="333333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hd w:val="clear" w:color="auto" w:fill="FFFFFF"/>
          <w:lang w:val="ru-RU"/>
        </w:rPr>
        <w:t>Рисунок 13</w:t>
      </w:r>
      <w:r w:rsidRPr="00D56052"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333333"/>
          <w:shd w:val="clear" w:color="auto" w:fill="FFFFFF"/>
          <w:lang w:val="ru-RU"/>
        </w:rPr>
        <w:t>Результат поиска решений.</w:t>
      </w:r>
    </w:p>
    <w:p w:rsid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CCF5598" wp14:editId="5DE36247">
            <wp:extent cx="5733415" cy="259969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52" w:rsidRPr="00D56052" w:rsidRDefault="00D56052" w:rsidP="00D56052">
      <w:pPr>
        <w:pStyle w:val="ListParagraph"/>
        <w:ind w:left="786"/>
        <w:jc w:val="center"/>
        <w:rPr>
          <w:rFonts w:ascii="Times New Roman" w:hAnsi="Times New Roman" w:cs="Times New Roman"/>
          <w:color w:val="333333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hd w:val="clear" w:color="auto" w:fill="FFFFFF"/>
          <w:lang w:val="ru-RU"/>
        </w:rPr>
        <w:t>Рисунок 14</w:t>
      </w:r>
      <w:r w:rsidRPr="00D56052"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 –</w:t>
      </w:r>
      <w:r>
        <w:rPr>
          <w:rFonts w:ascii="Times New Roman" w:hAnsi="Times New Roman" w:cs="Times New Roman"/>
          <w:color w:val="333333"/>
          <w:shd w:val="clear" w:color="auto" w:fill="FFFFFF"/>
          <w:lang w:val="ru-RU"/>
        </w:rPr>
        <w:t xml:space="preserve"> Демонстрация формул.</w:t>
      </w:r>
    </w:p>
    <w:p w:rsidR="00D56052" w:rsidRPr="00D56052" w:rsidRDefault="00D56052" w:rsidP="004708FB">
      <w:pPr>
        <w:pStyle w:val="ListParagraph"/>
        <w:ind w:left="78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D56052" w:rsidRPr="004708FB" w:rsidRDefault="00D56052" w:rsidP="004708FB">
      <w:pPr>
        <w:pStyle w:val="ListParagraph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D52F44" w:rsidRPr="00D52F44" w:rsidRDefault="00D52F44" w:rsidP="00D52F44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Разработка программы для решения задач Венгерским методом</w:t>
      </w:r>
    </w:p>
    <w:p w:rsidR="00D52F44" w:rsidRPr="00D52F44" w:rsidRDefault="00D52F44" w:rsidP="00D52F44">
      <w:pPr>
        <w:pStyle w:val="ListParagraph"/>
        <w:ind w:left="78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52F44" w:rsidRDefault="00D52F44">
      <w:pPr>
        <w:ind w:left="426"/>
        <w:jc w:val="both"/>
        <w:rPr>
          <w:ins w:id="4" w:author="Ivan Varabei" w:date="2020-11-04T14:26:00Z"/>
          <w:rFonts w:ascii="Times New Roman" w:eastAsia="Times New Roman" w:hAnsi="Times New Roman" w:cs="Times New Roman"/>
          <w:sz w:val="28"/>
          <w:szCs w:val="28"/>
          <w:lang w:val="ru-RU"/>
        </w:rPr>
        <w:pPrChange w:id="5" w:author="Ivan Varabei" w:date="2020-11-04T14:25:00Z">
          <w:pPr>
            <w:pStyle w:val="ListParagraph"/>
            <w:numPr>
              <w:numId w:val="3"/>
            </w:numPr>
            <w:ind w:left="786" w:hanging="360"/>
            <w:jc w:val="both"/>
          </w:pPr>
        </w:pPrChange>
      </w:pPr>
      <w:r w:rsidRPr="007E37A8">
        <w:rPr>
          <w:rFonts w:ascii="Times New Roman" w:eastAsia="Times New Roman" w:hAnsi="Times New Roman" w:cs="Times New Roman"/>
          <w:sz w:val="24"/>
          <w:szCs w:val="24"/>
          <w:lang w:val="ru-RU"/>
          <w:rPrChange w:id="6" w:author="Ivan Varabei" w:date="2020-11-04T14:25:00Z">
            <w:rPr>
              <w:sz w:val="24"/>
              <w:szCs w:val="24"/>
              <w:lang w:val="ru-RU"/>
            </w:rPr>
          </w:rPrChange>
        </w:rPr>
        <w:t xml:space="preserve"> </w:t>
      </w:r>
      <w:r w:rsidRPr="007E37A8">
        <w:rPr>
          <w:rFonts w:ascii="Times New Roman" w:eastAsia="Times New Roman" w:hAnsi="Times New Roman" w:cs="Times New Roman"/>
          <w:sz w:val="28"/>
          <w:szCs w:val="28"/>
          <w:lang w:val="ru-RU"/>
          <w:rPrChange w:id="7" w:author="Ivan Varabei" w:date="2020-11-04T14:25:00Z">
            <w:rPr>
              <w:lang w:val="ru-RU"/>
            </w:rPr>
          </w:rPrChange>
        </w:rPr>
        <w:t>В ходе лабораторной работы была разработана программа для решения задач на назначения, используя Венгерский метод.</w:t>
      </w:r>
    </w:p>
    <w:p w:rsidR="007E37A8" w:rsidRPr="007E37A8" w:rsidRDefault="007E37A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:rPrChange w:id="8" w:author="Ivan Varabei" w:date="2020-11-04T14:25:00Z">
            <w:rPr>
              <w:sz w:val="24"/>
              <w:szCs w:val="24"/>
              <w:lang w:val="ru-RU"/>
            </w:rPr>
          </w:rPrChange>
        </w:rPr>
        <w:pPrChange w:id="9" w:author="Ivan Varabei" w:date="2020-11-04T14:25:00Z">
          <w:pPr>
            <w:pStyle w:val="ListParagraph"/>
            <w:numPr>
              <w:numId w:val="3"/>
            </w:numPr>
            <w:ind w:left="786" w:hanging="360"/>
            <w:jc w:val="both"/>
          </w:pPr>
        </w:pPrChange>
      </w:pPr>
    </w:p>
    <w:p w:rsidR="00D52F44" w:rsidRPr="00D52F44" w:rsidRDefault="009E747C" w:rsidP="004708FB">
      <w:pPr>
        <w:pStyle w:val="ListParagraph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60D5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Передаваемые данные: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Матрица</w:t>
      </w:r>
      <w:r w:rsidR="00CF60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исходных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виде </w:t>
      </w:r>
      <w:r w:rsidR="00CF60D5">
        <w:rPr>
          <w:rFonts w:ascii="Times New Roman" w:eastAsia="Times New Roman" w:hAnsi="Times New Roman" w:cs="Times New Roman"/>
          <w:sz w:val="28"/>
          <w:szCs w:val="28"/>
          <w:lang w:val="ru-RU"/>
        </w:rPr>
        <w:t>двухмерного массива.</w:t>
      </w:r>
    </w:p>
    <w:p w:rsidR="00D52F44" w:rsidRDefault="00D52F44" w:rsidP="00890A53">
      <w:pPr>
        <w:pStyle w:val="ListParagraph"/>
        <w:ind w:left="78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выполнения программы представлен на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Рисунке 1</w:t>
      </w:r>
      <w:ins w:id="10" w:author="Ivan Varabei" w:date="2020-11-04T14:25:00Z">
        <w:r w:rsidR="007E37A8">
          <w:rPr>
            <w:rFonts w:ascii="Times New Roman" w:eastAsia="Times New Roman" w:hAnsi="Times New Roman" w:cs="Times New Roman"/>
            <w:i/>
            <w:sz w:val="28"/>
            <w:szCs w:val="28"/>
            <w:lang w:val="ru-RU"/>
          </w:rPr>
          <w:t>5</w:t>
        </w:r>
      </w:ins>
      <w:del w:id="11" w:author="Ivan Varabei" w:date="2020-11-04T14:25:00Z">
        <w:r w:rsidDel="007E37A8">
          <w:rPr>
            <w:rFonts w:ascii="Times New Roman" w:eastAsia="Times New Roman" w:hAnsi="Times New Roman" w:cs="Times New Roman"/>
            <w:i/>
            <w:sz w:val="28"/>
            <w:szCs w:val="28"/>
            <w:lang w:val="ru-RU"/>
          </w:rPr>
          <w:delText>9</w:delText>
        </w:r>
      </w:del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D52F44" w:rsidRDefault="00D52F44" w:rsidP="00D52F44">
      <w:pPr>
        <w:pStyle w:val="ListParagraph"/>
        <w:ind w:left="786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D52F44" w:rsidRPr="00D52F44" w:rsidRDefault="004708FB" w:rsidP="00D52F44">
      <w:pPr>
        <w:pStyle w:val="ListParagraph"/>
        <w:ind w:left="786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3F5DC4D" wp14:editId="57E9F12C">
            <wp:extent cx="3107748" cy="46272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6463" cy="46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44" w:rsidRPr="00D52F44" w:rsidRDefault="00D52F44" w:rsidP="00D52F44">
      <w:pPr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</w:t>
      </w:r>
      <w:ins w:id="12" w:author="Ivan Varabei" w:date="2020-11-04T14:25:00Z">
        <w:r w:rsidR="007E37A8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5</w:t>
        </w:r>
      </w:ins>
      <w:del w:id="13" w:author="Ivan Varabei" w:date="2020-11-04T14:25:00Z">
        <w:r w:rsidDel="007E37A8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delText>9</w:delText>
        </w:r>
      </w:del>
      <w:r w:rsidRPr="003379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выполнения программы</w:t>
      </w:r>
    </w:p>
    <w:p w:rsidR="003379D8" w:rsidRDefault="003379D8" w:rsidP="003379D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B4675" w:rsidRPr="003379D8" w:rsidRDefault="003B4675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:rsidR="0026585F" w:rsidRDefault="0026585F">
      <w:pPr>
        <w:pStyle w:val="ListParagraph"/>
        <w:numPr>
          <w:ilvl w:val="0"/>
          <w:numId w:val="5"/>
        </w:numPr>
        <w:jc w:val="both"/>
        <w:rPr>
          <w:ins w:id="14" w:author="Ivan Varabei" w:date="2020-11-04T14:23:00Z"/>
          <w:rFonts w:ascii="Times New Roman" w:eastAsia="Times New Roman" w:hAnsi="Times New Roman" w:cs="Times New Roman"/>
          <w:sz w:val="28"/>
          <w:szCs w:val="28"/>
          <w:lang w:val="ru-RU"/>
        </w:rPr>
        <w:pPrChange w:id="15" w:author="Ivan Varabei" w:date="2020-11-04T14:23:00Z">
          <w:pPr>
            <w:ind w:firstLine="720"/>
            <w:jc w:val="both"/>
          </w:pPr>
        </w:pPrChange>
      </w:pPr>
      <w:ins w:id="16" w:author="Ivan Varabei" w:date="2020-11-04T14:21:00Z">
        <w:r w:rsidRPr="0026585F">
          <w:rPr>
            <w:rFonts w:ascii="Times New Roman" w:eastAsia="Times New Roman" w:hAnsi="Times New Roman" w:cs="Times New Roman"/>
            <w:sz w:val="28"/>
            <w:szCs w:val="28"/>
            <w:lang w:val="ru-RU"/>
            <w:rPrChange w:id="17" w:author="Ivan Varabei" w:date="2020-11-04T14:23:00Z">
              <w:rPr>
                <w:lang w:val="ru-RU"/>
              </w:rPr>
            </w:rPrChange>
          </w:rPr>
          <w:t>Я решил транспортную задачу используя поиск решения эксель</w:t>
        </w:r>
      </w:ins>
    </w:p>
    <w:p w:rsidR="0026585F" w:rsidRDefault="0026585F">
      <w:pPr>
        <w:pStyle w:val="ListParagraph"/>
        <w:numPr>
          <w:ilvl w:val="0"/>
          <w:numId w:val="5"/>
        </w:numPr>
        <w:jc w:val="both"/>
        <w:rPr>
          <w:ins w:id="18" w:author="Ivan Varabei" w:date="2020-11-04T14:24:00Z"/>
          <w:rFonts w:ascii="Times New Roman" w:eastAsia="Times New Roman" w:hAnsi="Times New Roman" w:cs="Times New Roman"/>
          <w:sz w:val="28"/>
          <w:szCs w:val="28"/>
          <w:lang w:val="ru-RU"/>
        </w:rPr>
        <w:pPrChange w:id="19" w:author="Ivan Varabei" w:date="2020-11-04T14:23:00Z">
          <w:pPr>
            <w:ind w:firstLine="720"/>
            <w:jc w:val="both"/>
          </w:pPr>
        </w:pPrChange>
      </w:pPr>
      <w:ins w:id="20" w:author="Ivan Varabei" w:date="2020-11-04T14:23:00Z">
        <w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Я решил задачу о назначениях венгерским методов</w:t>
        </w:r>
      </w:ins>
      <w:ins w:id="21" w:author="Ivan Varabei" w:date="2020-11-04T14:24:00Z">
        <w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, поиском решенияв эксель.</w:t>
        </w:r>
      </w:ins>
    </w:p>
    <w:p w:rsidR="0026585F" w:rsidRPr="0034561C" w:rsidRDefault="0026585F">
      <w:pPr>
        <w:pStyle w:val="ListParagraph"/>
        <w:numPr>
          <w:ilvl w:val="0"/>
          <w:numId w:val="5"/>
        </w:numPr>
        <w:jc w:val="both"/>
        <w:rPr>
          <w:ins w:id="22" w:author="Ivan Varabei" w:date="2020-11-04T14:24:00Z"/>
          <w:rFonts w:ascii="Times New Roman" w:eastAsia="Times New Roman" w:hAnsi="Times New Roman" w:cs="Times New Roman"/>
          <w:sz w:val="28"/>
          <w:szCs w:val="28"/>
          <w:lang w:val="ru-RU"/>
          <w:rPrChange w:id="23" w:author="Ivan Varabei" w:date="2020-11-04T14:24:00Z">
            <w:rPr>
              <w:ins w:id="24" w:author="Ivan Varabei" w:date="2020-11-04T14:24:00Z"/>
              <w:rFonts w:ascii="Times New Roman" w:eastAsia="Times New Roman" w:hAnsi="Times New Roman" w:cs="Times New Roman"/>
              <w:sz w:val="28"/>
              <w:szCs w:val="28"/>
              <w:lang w:val="en-US"/>
            </w:rPr>
          </w:rPrChange>
        </w:rPr>
        <w:pPrChange w:id="25" w:author="Ivan Varabei" w:date="2020-11-04T14:23:00Z">
          <w:pPr>
            <w:ind w:firstLine="720"/>
            <w:jc w:val="both"/>
          </w:pPr>
        </w:pPrChange>
      </w:pPr>
      <w:ins w:id="26" w:author="Ivan Varabei" w:date="2020-11-04T14:24:00Z">
        <w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Реализовал венгерский метод </w:t>
        </w:r>
        <w:r w:rsidR="0034561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на языка </w:t>
        </w:r>
        <w:r w:rsidR="0034561C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java</w:t>
        </w:r>
      </w:ins>
    </w:p>
    <w:p w:rsidR="0034561C" w:rsidRPr="0026585F" w:rsidRDefault="0034561C">
      <w:pPr>
        <w:pStyle w:val="ListParagraph"/>
        <w:numPr>
          <w:ilvl w:val="0"/>
          <w:numId w:val="5"/>
        </w:numPr>
        <w:jc w:val="both"/>
        <w:rPr>
          <w:ins w:id="27" w:author="Ivan Varabei" w:date="2020-11-04T14:21:00Z"/>
          <w:rFonts w:ascii="Times New Roman" w:eastAsia="Times New Roman" w:hAnsi="Times New Roman" w:cs="Times New Roman"/>
          <w:sz w:val="28"/>
          <w:szCs w:val="28"/>
          <w:lang w:val="ru-RU"/>
          <w:rPrChange w:id="28" w:author="Ivan Varabei" w:date="2020-11-04T14:23:00Z">
            <w:rPr>
              <w:ins w:id="29" w:author="Ivan Varabei" w:date="2020-11-04T14:21:00Z"/>
              <w:lang w:val="ru-RU"/>
            </w:rPr>
          </w:rPrChange>
        </w:rPr>
        <w:pPrChange w:id="30" w:author="Ivan Varabei" w:date="2020-11-04T14:23:00Z">
          <w:pPr>
            <w:ind w:firstLine="720"/>
            <w:jc w:val="both"/>
          </w:pPr>
        </w:pPrChange>
      </w:pPr>
      <w:ins w:id="31" w:author="Ivan Varabei" w:date="2020-11-04T14:25:00Z">
        <w:r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Ответы всех способов решения сошлись.</w:t>
        </w:r>
      </w:ins>
    </w:p>
    <w:p w:rsidR="003B4675" w:rsidRPr="00890A53" w:rsidDel="0026585F" w:rsidRDefault="00890A53" w:rsidP="003379D8">
      <w:pPr>
        <w:ind w:firstLine="720"/>
        <w:jc w:val="both"/>
        <w:rPr>
          <w:del w:id="32" w:author="Ivan Varabei" w:date="2020-11-04T14:21:00Z"/>
          <w:rFonts w:ascii="Times New Roman" w:eastAsia="Times New Roman" w:hAnsi="Times New Roman" w:cs="Times New Roman"/>
          <w:sz w:val="28"/>
          <w:szCs w:val="28"/>
          <w:lang w:val="ru-RU"/>
        </w:rPr>
      </w:pPr>
      <w:del w:id="33" w:author="Ivan Varabei" w:date="2020-11-04T14:21:00Z">
        <w:r w:rsidDel="0026585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>Познакомился с задачами дискретного программирования и способами их решения</w:delText>
        </w:r>
        <w:r w:rsidR="007074D2" w:rsidDel="0026585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 xml:space="preserve"> в частность Венгерский метод</w:delText>
        </w:r>
        <w:r w:rsidDel="0026585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 xml:space="preserve">. С помощью инструмента </w:delText>
        </w:r>
        <w:r w:rsidDel="0026585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delText>MS</w:delText>
        </w:r>
        <w:r w:rsidRPr="007074D2" w:rsidDel="0026585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 xml:space="preserve"> </w:delText>
        </w:r>
        <w:r w:rsidDel="0026585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delText>Excel</w:delText>
        </w:r>
        <w:r w:rsidRPr="007074D2" w:rsidDel="0026585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 xml:space="preserve"> </w:delText>
        </w:r>
        <w:r w:rsidDel="0026585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>решил</w:delText>
        </w:r>
        <w:r w:rsidR="007074D2" w:rsidDel="0026585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 xml:space="preserve"> задачу о транспортных поставках, результатом которой является план поставок продукции от поставщиков к потребителям с минимальной стоимостью перевозки, при помощи венгерского метода было представлено решение задачи о назначениях, в результате решения которой, было выяснено, что реализовать все 4 проекта возможно за 8 месяцев. Также решение данной задачи реализовано в виде программы.</w:delText>
        </w:r>
      </w:del>
    </w:p>
    <w:p w:rsidR="00FF549D" w:rsidRDefault="00FF549D" w:rsidP="00FF549D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F1D94" w:rsidRDefault="009F1D94" w:rsidP="00FF549D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6585F" w:rsidRDefault="0026585F" w:rsidP="00D52F44">
      <w:pPr>
        <w:ind w:firstLine="720"/>
        <w:jc w:val="both"/>
        <w:rPr>
          <w:ins w:id="34" w:author="Ivan Varabei" w:date="2020-11-04T14:17:00Z"/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6585F" w:rsidRDefault="0026585F" w:rsidP="00D52F44">
      <w:pPr>
        <w:ind w:firstLine="720"/>
        <w:jc w:val="both"/>
        <w:rPr>
          <w:ins w:id="35" w:author="Ivan Varabei" w:date="2020-11-04T14:17:00Z"/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6585F" w:rsidRDefault="0026585F" w:rsidP="00D52F44">
      <w:pPr>
        <w:ind w:firstLine="720"/>
        <w:jc w:val="both"/>
        <w:rPr>
          <w:ins w:id="36" w:author="Ivan Varabei" w:date="2020-11-04T14:17:00Z"/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6585F" w:rsidRDefault="0026585F" w:rsidP="00D52F44">
      <w:pPr>
        <w:ind w:firstLine="720"/>
        <w:jc w:val="both"/>
        <w:rPr>
          <w:ins w:id="37" w:author="Ivan Varabei" w:date="2020-11-04T14:17:00Z"/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4561C" w:rsidRDefault="0034561C" w:rsidP="00D52F44">
      <w:pPr>
        <w:ind w:firstLine="720"/>
        <w:jc w:val="both"/>
        <w:rPr>
          <w:ins w:id="38" w:author="Ivan Varabei" w:date="2020-11-04T14:25:00Z"/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4561C" w:rsidRDefault="0034561C" w:rsidP="00D52F44">
      <w:pPr>
        <w:ind w:firstLine="720"/>
        <w:jc w:val="both"/>
        <w:rPr>
          <w:ins w:id="39" w:author="Ivan Varabei" w:date="2020-11-04T14:25:00Z"/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4561C" w:rsidRDefault="0034561C" w:rsidP="00D52F44">
      <w:pPr>
        <w:ind w:firstLine="720"/>
        <w:jc w:val="both"/>
        <w:rPr>
          <w:ins w:id="40" w:author="Ivan Varabei" w:date="2020-11-04T14:25:00Z"/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F549D" w:rsidRPr="0026585F" w:rsidRDefault="00FF549D" w:rsidP="00D52F44">
      <w:pPr>
        <w:ind w:firstLine="720"/>
        <w:jc w:val="both"/>
        <w:rPr>
          <w:rStyle w:val="SubtleEmphasis"/>
          <w:lang w:val="ru-RU"/>
          <w:rPrChange w:id="41" w:author="Ivan Varabei" w:date="2020-11-04T14:20:00Z">
            <w:rPr>
              <w:rStyle w:val="SubtleEmphasis"/>
            </w:rPr>
          </w:rPrChange>
        </w:rPr>
      </w:pPr>
      <w:r w:rsidRPr="002849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</w:t>
      </w:r>
    </w:p>
    <w:p w:rsidR="00284931" w:rsidRPr="0026585F" w:rsidRDefault="00D56052" w:rsidP="00284931">
      <w:pPr>
        <w:spacing w:line="240" w:lineRule="auto"/>
        <w:ind w:firstLine="720"/>
        <w:jc w:val="both"/>
        <w:rPr>
          <w:rStyle w:val="SubtleEmphasis"/>
          <w:b/>
          <w:lang w:val="ru-RU"/>
        </w:rPr>
      </w:pPr>
      <w:proofErr w:type="spellStart"/>
      <w:r w:rsidRPr="0026585F">
        <w:rPr>
          <w:rStyle w:val="SubtleEmphasis"/>
          <w:b/>
          <w:lang w:val="en-US"/>
        </w:rPr>
        <w:t>HungarianAlgorithm</w:t>
      </w:r>
      <w:proofErr w:type="spellEnd"/>
      <w:r w:rsidR="00284931" w:rsidRPr="0026585F">
        <w:rPr>
          <w:rStyle w:val="SubtleEmphasis"/>
          <w:b/>
          <w:lang w:val="ru-RU"/>
        </w:rPr>
        <w:t>.</w:t>
      </w:r>
      <w:r w:rsidR="00284931" w:rsidRPr="0026585F">
        <w:rPr>
          <w:rStyle w:val="SubtleEmphasis"/>
          <w:b/>
          <w:lang w:val="en-US"/>
        </w:rPr>
        <w:t>java</w:t>
      </w:r>
    </w:p>
    <w:p w:rsidR="00284931" w:rsidRPr="0026585F" w:rsidRDefault="00284931" w:rsidP="00284931">
      <w:pPr>
        <w:spacing w:line="240" w:lineRule="auto"/>
        <w:rPr>
          <w:rStyle w:val="SubtleEmphasis"/>
          <w:lang w:val="ru-RU"/>
          <w:rPrChange w:id="42" w:author="Ivan Varabei" w:date="2020-11-04T14:20:00Z">
            <w:rPr>
              <w:rStyle w:val="SubtleEmphasis"/>
              <w:lang w:val="en-US"/>
            </w:rPr>
          </w:rPrChange>
        </w:rPr>
      </w:pPr>
    </w:p>
    <w:p w:rsidR="0026585F" w:rsidRDefault="0026585F" w:rsidP="0026585F">
      <w:pPr>
        <w:pStyle w:val="HTMLPreformatted"/>
        <w:shd w:val="clear" w:color="auto" w:fill="2B2B2B"/>
        <w:rPr>
          <w:ins w:id="43" w:author="Ivan Varabei" w:date="2020-11-04T14:18:00Z"/>
          <w:color w:val="A9B7C6"/>
        </w:rPr>
      </w:pPr>
      <w:ins w:id="44" w:author="Ivan Varabei" w:date="2020-11-04T14:18:00Z">
        <w:r>
          <w:rPr>
            <w:color w:val="CC7832"/>
          </w:rPr>
          <w:t xml:space="preserve">class </w:t>
        </w:r>
        <w:proofErr w:type="spellStart"/>
        <w:r>
          <w:rPr>
            <w:color w:val="A9B7C6"/>
          </w:rPr>
          <w:t>HungarianAlgorithm</w:t>
        </w:r>
        <w:proofErr w:type="spellEnd"/>
        <w:r>
          <w:rPr>
            <w:color w:val="A9B7C6"/>
          </w:rPr>
          <w:t xml:space="preserve"> {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[][] </w:t>
        </w:r>
        <w:r>
          <w:rPr>
            <w:color w:val="9876AA"/>
          </w:rPr>
          <w:t>matrix</w:t>
        </w:r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br/>
          <w:t xml:space="preserve">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 </w:t>
        </w:r>
        <w:proofErr w:type="spellStart"/>
        <w:r>
          <w:rPr>
            <w:color w:val="9876AA"/>
          </w:rPr>
          <w:t>squareInRow</w:t>
        </w:r>
        <w:proofErr w:type="spellEnd"/>
        <w:r>
          <w:rPr>
            <w:color w:val="CC7832"/>
          </w:rPr>
          <w:t xml:space="preserve">, 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CC7832"/>
          </w:rPr>
          <w:t xml:space="preserve">, </w:t>
        </w:r>
        <w:proofErr w:type="spellStart"/>
        <w:r>
          <w:rPr>
            <w:color w:val="9876AA"/>
          </w:rPr>
          <w:t>rowIsCovered</w:t>
        </w:r>
        <w:proofErr w:type="spellEnd"/>
        <w:r>
          <w:rPr>
            <w:color w:val="CC7832"/>
          </w:rPr>
          <w:t xml:space="preserve">, 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CC7832"/>
          </w:rPr>
          <w:t xml:space="preserve">, </w:t>
        </w:r>
        <w:proofErr w:type="spellStart"/>
        <w:r>
          <w:rPr>
            <w:color w:val="9876AA"/>
          </w:rPr>
          <w:t>staredZeroesInRow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br/>
          <w:t xml:space="preserve">    public </w:t>
        </w:r>
        <w:proofErr w:type="spellStart"/>
        <w:r>
          <w:rPr>
            <w:color w:val="FFC66D"/>
          </w:rPr>
          <w:t>HungarianAlgorithm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[][] matrix) {</w:t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A9B7C6"/>
          </w:rPr>
          <w:t>matrix.</w:t>
        </w:r>
        <w:proofErr w:type="gramStart"/>
        <w:r>
          <w:rPr>
            <w:color w:val="9876AA"/>
          </w:rPr>
          <w:t>length</w:t>
        </w:r>
        <w:proofErr w:type="spellEnd"/>
        <w:r>
          <w:rPr>
            <w:color w:val="9876AA"/>
          </w:rPr>
          <w:t xml:space="preserve"> </w:t>
        </w:r>
        <w:r>
          <w:rPr>
            <w:color w:val="A9B7C6"/>
          </w:rPr>
          <w:t>!</w:t>
        </w:r>
        <w:proofErr w:type="gramEnd"/>
        <w:r>
          <w:rPr>
            <w:color w:val="A9B7C6"/>
          </w:rPr>
          <w:t xml:space="preserve">= </w:t>
        </w:r>
        <w:proofErr w:type="gramStart"/>
        <w:r>
          <w:rPr>
            <w:color w:val="A9B7C6"/>
          </w:rPr>
          <w:t>matrix[</w:t>
        </w:r>
        <w:proofErr w:type="gramEnd"/>
        <w:r>
          <w:rPr>
            <w:color w:val="6897BB"/>
          </w:rPr>
          <w:t>0</w:t>
        </w:r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try </w:t>
        </w:r>
        <w:r>
          <w:rPr>
            <w:color w:val="A9B7C6"/>
          </w:rPr>
          <w:t>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 xml:space="preserve">throw new </w:t>
        </w:r>
        <w:proofErr w:type="spellStart"/>
        <w:r>
          <w:rPr>
            <w:color w:val="A9B7C6"/>
          </w:rPr>
          <w:t>IllegalAccessException</w:t>
        </w:r>
        <w:proofErr w:type="spellEnd"/>
        <w:r>
          <w:rPr>
            <w:color w:val="A9B7C6"/>
          </w:rPr>
          <w:t>(</w:t>
        </w:r>
        <w:r>
          <w:rPr>
            <w:color w:val="6A8759"/>
          </w:rPr>
          <w:t>"The matrix is not square!"</w:t>
        </w:r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 xml:space="preserve">} </w:t>
        </w:r>
        <w:r>
          <w:rPr>
            <w:color w:val="CC7832"/>
          </w:rPr>
          <w:t xml:space="preserve">catch </w:t>
        </w:r>
        <w:r>
          <w:rPr>
            <w:color w:val="A9B7C6"/>
          </w:rPr>
          <w:t>(</w:t>
        </w:r>
        <w:proofErr w:type="spellStart"/>
        <w:r>
          <w:rPr>
            <w:color w:val="A9B7C6"/>
          </w:rPr>
          <w:t>IllegalAccessException</w:t>
        </w:r>
        <w:proofErr w:type="spellEnd"/>
        <w:r>
          <w:rPr>
            <w:color w:val="A9B7C6"/>
          </w:rPr>
          <w:t xml:space="preserve"> ex) {</w:t>
        </w:r>
        <w:r>
          <w:rPr>
            <w:color w:val="A9B7C6"/>
          </w:rPr>
          <w:br/>
          <w:t xml:space="preserve">                </w:t>
        </w:r>
        <w:proofErr w:type="spellStart"/>
        <w:r>
          <w:rPr>
            <w:color w:val="A9B7C6"/>
          </w:rPr>
          <w:t>System.</w:t>
        </w:r>
        <w:r>
          <w:rPr>
            <w:i/>
            <w:iCs/>
            <w:color w:val="9876AA"/>
          </w:rPr>
          <w:t>err</w:t>
        </w:r>
        <w:r>
          <w:rPr>
            <w:color w:val="A9B7C6"/>
          </w:rPr>
          <w:t>.println</w:t>
        </w:r>
        <w:proofErr w:type="spellEnd"/>
        <w:r>
          <w:rPr>
            <w:color w:val="A9B7C6"/>
          </w:rPr>
          <w:t>(ex)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proofErr w:type="spellStart"/>
        <w:r>
          <w:rPr>
            <w:color w:val="A9B7C6"/>
          </w:rPr>
          <w:t>System.</w:t>
        </w:r>
        <w:r>
          <w:rPr>
            <w:i/>
            <w:iCs/>
            <w:color w:val="A9B7C6"/>
          </w:rPr>
          <w:t>exit</w:t>
        </w:r>
        <w:proofErr w:type="spellEnd"/>
        <w:r>
          <w:rPr>
            <w:color w:val="A9B7C6"/>
          </w:rPr>
          <w:t>(</w:t>
        </w:r>
        <w:r>
          <w:rPr>
            <w:color w:val="6897BB"/>
          </w:rPr>
          <w:t>1</w:t>
        </w:r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</w:t>
        </w:r>
        <w:proofErr w:type="spellStart"/>
        <w:r>
          <w:rPr>
            <w:color w:val="CC7832"/>
          </w:rPr>
          <w:t>this</w:t>
        </w:r>
        <w:r>
          <w:rPr>
            <w:color w:val="A9B7C6"/>
          </w:rPr>
          <w:t>.</w:t>
        </w:r>
        <w:r>
          <w:rPr>
            <w:color w:val="9876AA"/>
          </w:rPr>
          <w:t>matrix</w:t>
        </w:r>
        <w:proofErr w:type="spellEnd"/>
        <w:r>
          <w:rPr>
            <w:color w:val="9876AA"/>
          </w:rPr>
          <w:t xml:space="preserve"> </w:t>
        </w:r>
        <w:r>
          <w:rPr>
            <w:color w:val="A9B7C6"/>
          </w:rPr>
          <w:t>= matrix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9876AA"/>
          </w:rPr>
          <w:t>squareInRow</w:t>
        </w:r>
        <w:proofErr w:type="spellEnd"/>
        <w:r>
          <w:rPr>
            <w:color w:val="9876AA"/>
          </w:rPr>
          <w:t xml:space="preserve"> </w:t>
        </w:r>
        <w:r>
          <w:rPr>
            <w:color w:val="A9B7C6"/>
          </w:rPr>
          <w:t xml:space="preserve">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matrix.</w:t>
        </w:r>
        <w:r>
          <w:rPr>
            <w:color w:val="9876AA"/>
          </w:rPr>
          <w:t>length</w:t>
        </w:r>
        <w:proofErr w:type="spellEnd"/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9876AA"/>
          </w:rPr>
          <w:t xml:space="preserve"> </w:t>
        </w:r>
        <w:r>
          <w:rPr>
            <w:color w:val="A9B7C6"/>
          </w:rPr>
          <w:t xml:space="preserve">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[matrix[</w:t>
        </w:r>
        <w:r>
          <w:rPr>
            <w:color w:val="6897BB"/>
          </w:rPr>
          <w:t>0</w:t>
        </w:r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9876AA"/>
          </w:rPr>
          <w:t>rowIsCovered</w:t>
        </w:r>
        <w:proofErr w:type="spellEnd"/>
        <w:r>
          <w:rPr>
            <w:color w:val="9876AA"/>
          </w:rPr>
          <w:t xml:space="preserve"> </w:t>
        </w:r>
        <w:r>
          <w:rPr>
            <w:color w:val="A9B7C6"/>
          </w:rPr>
          <w:t xml:space="preserve">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matrix.</w:t>
        </w:r>
        <w:r>
          <w:rPr>
            <w:color w:val="9876AA"/>
          </w:rPr>
          <w:t>length</w:t>
        </w:r>
        <w:proofErr w:type="spellEnd"/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9876AA"/>
          </w:rPr>
          <w:t xml:space="preserve"> </w:t>
        </w:r>
        <w:r>
          <w:rPr>
            <w:color w:val="A9B7C6"/>
          </w:rPr>
          <w:t xml:space="preserve">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[matrix[</w:t>
        </w:r>
        <w:r>
          <w:rPr>
            <w:color w:val="6897BB"/>
          </w:rPr>
          <w:t>0</w:t>
        </w:r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9876AA"/>
          </w:rPr>
          <w:t>staredZeroesInRow</w:t>
        </w:r>
        <w:proofErr w:type="spellEnd"/>
        <w:r>
          <w:rPr>
            <w:color w:val="9876AA"/>
          </w:rPr>
          <w:t xml:space="preserve"> </w:t>
        </w:r>
        <w:r>
          <w:rPr>
            <w:color w:val="A9B7C6"/>
          </w:rPr>
          <w:t xml:space="preserve">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matrix.</w:t>
        </w:r>
        <w:r>
          <w:rPr>
            <w:color w:val="9876AA"/>
          </w:rPr>
          <w:t>length</w:t>
        </w:r>
        <w:proofErr w:type="spellEnd"/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A9B7C6"/>
          </w:rPr>
          <w:t>Arrays.</w:t>
        </w:r>
        <w:r>
          <w:rPr>
            <w:i/>
            <w:iCs/>
            <w:color w:val="A9B7C6"/>
          </w:rPr>
          <w:t>fill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9876AA"/>
          </w:rPr>
          <w:t>staredZeroesInRow</w:t>
        </w:r>
        <w:proofErr w:type="spellEnd"/>
        <w:r>
          <w:rPr>
            <w:color w:val="CC7832"/>
          </w:rPr>
          <w:t xml:space="preserve">, </w:t>
        </w:r>
        <w:r>
          <w:rPr>
            <w:color w:val="A9B7C6"/>
          </w:rPr>
          <w:t>-</w:t>
        </w:r>
        <w:r>
          <w:rPr>
            <w:color w:val="6897BB"/>
          </w:rPr>
          <w:t>1</w:t>
        </w:r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A9B7C6"/>
          </w:rPr>
          <w:t>Arrays.</w:t>
        </w:r>
        <w:r>
          <w:rPr>
            <w:i/>
            <w:iCs/>
            <w:color w:val="A9B7C6"/>
          </w:rPr>
          <w:t>fill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9876AA"/>
          </w:rPr>
          <w:t>squareInRow</w:t>
        </w:r>
        <w:proofErr w:type="spellEnd"/>
        <w:r>
          <w:rPr>
            <w:color w:val="CC7832"/>
          </w:rPr>
          <w:t xml:space="preserve">, </w:t>
        </w:r>
        <w:r>
          <w:rPr>
            <w:color w:val="A9B7C6"/>
          </w:rPr>
          <w:t>-</w:t>
        </w:r>
        <w:r>
          <w:rPr>
            <w:color w:val="6897BB"/>
          </w:rPr>
          <w:t>1</w:t>
        </w:r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A9B7C6"/>
          </w:rPr>
          <w:t>Arrays.</w:t>
        </w:r>
        <w:r>
          <w:rPr>
            <w:i/>
            <w:iCs/>
            <w:color w:val="A9B7C6"/>
          </w:rPr>
          <w:t>fill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CC7832"/>
          </w:rPr>
          <w:t xml:space="preserve">, </w:t>
        </w:r>
        <w:r>
          <w:rPr>
            <w:color w:val="A9B7C6"/>
          </w:rPr>
          <w:t>-</w:t>
        </w:r>
        <w:r>
          <w:rPr>
            <w:color w:val="6897BB"/>
          </w:rPr>
          <w:t>1</w:t>
        </w:r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</w:t>
        </w:r>
        <w:r>
          <w:rPr>
            <w:color w:val="A9B7C6"/>
          </w:rPr>
          <w:t>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</w:t>
        </w:r>
        <w:r>
          <w:rPr>
            <w:color w:val="CC7832"/>
          </w:rPr>
          <w:t xml:space="preserve">public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[][] </w:t>
        </w:r>
        <w:proofErr w:type="spellStart"/>
        <w:r>
          <w:rPr>
            <w:color w:val="FFC66D"/>
          </w:rPr>
          <w:t>findOptimalAssignment</w:t>
        </w:r>
        <w:proofErr w:type="spellEnd"/>
        <w:r>
          <w:rPr>
            <w:color w:val="A9B7C6"/>
          </w:rPr>
          <w:t>() {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step1()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r>
          <w:rPr>
            <w:color w:val="A9B7C6"/>
          </w:rPr>
          <w:t>step2()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r>
          <w:rPr>
            <w:color w:val="A9B7C6"/>
          </w:rPr>
          <w:t>step3()</w:t>
        </w:r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br/>
          <w:t xml:space="preserve">        while </w:t>
        </w:r>
        <w:r>
          <w:rPr>
            <w:color w:val="A9B7C6"/>
          </w:rPr>
          <w:t>(!</w:t>
        </w:r>
        <w:proofErr w:type="spellStart"/>
        <w:r>
          <w:rPr>
            <w:color w:val="A9B7C6"/>
          </w:rPr>
          <w:t>allColumnsAreCovered</w:t>
        </w:r>
        <w:proofErr w:type="spellEnd"/>
        <w:r>
          <w:rPr>
            <w:color w:val="A9B7C6"/>
          </w:rPr>
          <w:t>()) {</w:t>
        </w:r>
        <w:r>
          <w:rPr>
            <w:color w:val="A9B7C6"/>
          </w:rPr>
          <w:br/>
          <w:t xml:space="preserve">    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 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 xml:space="preserve"> = step4()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while </w:t>
        </w:r>
        <w:r>
          <w:rPr>
            <w:color w:val="A9B7C6"/>
          </w:rPr>
          <w:t>(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 xml:space="preserve"> == </w:t>
        </w:r>
        <w:r>
          <w:rPr>
            <w:color w:val="CC7832"/>
          </w:rPr>
          <w:t>null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step7()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 xml:space="preserve"> = step4()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squareInRow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>[</w:t>
        </w:r>
        <w:r>
          <w:rPr>
            <w:color w:val="6897BB"/>
          </w:rPr>
          <w:t>0</w:t>
        </w:r>
        <w:r>
          <w:rPr>
            <w:color w:val="A9B7C6"/>
          </w:rPr>
          <w:t>]] == -</w:t>
        </w:r>
        <w:r>
          <w:rPr>
            <w:color w:val="6897BB"/>
          </w:rPr>
          <w:t>1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step6(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step3()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 xml:space="preserve">} </w:t>
        </w:r>
        <w:r>
          <w:rPr>
            <w:color w:val="CC7832"/>
          </w:rPr>
          <w:t xml:space="preserve">else </w:t>
        </w:r>
        <w:r>
          <w:rPr>
            <w:color w:val="A9B7C6"/>
          </w:rPr>
          <w:t>{</w:t>
        </w:r>
        <w:r>
          <w:rPr>
            <w:color w:val="A9B7C6"/>
          </w:rPr>
          <w:br/>
          <w:t xml:space="preserve">                </w:t>
        </w:r>
        <w:proofErr w:type="spellStart"/>
        <w:r>
          <w:rPr>
            <w:color w:val="9876AA"/>
          </w:rPr>
          <w:t>rowIsCovered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>[</w:t>
        </w:r>
        <w:r>
          <w:rPr>
            <w:color w:val="6897BB"/>
          </w:rPr>
          <w:t>0</w:t>
        </w:r>
        <w:r>
          <w:rPr>
            <w:color w:val="A9B7C6"/>
          </w:rPr>
          <w:t xml:space="preserve">]] = </w:t>
        </w:r>
        <w:r>
          <w:rPr>
            <w:color w:val="6897BB"/>
          </w:rPr>
          <w:t>1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9876AA"/>
          </w:rPr>
          <w:t>squareInRow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>[</w:t>
        </w:r>
        <w:r>
          <w:rPr>
            <w:color w:val="6897BB"/>
          </w:rPr>
          <w:t>0</w:t>
        </w:r>
        <w:r>
          <w:rPr>
            <w:color w:val="A9B7C6"/>
          </w:rPr>
          <w:t xml:space="preserve">]]] = </w:t>
        </w:r>
        <w:r>
          <w:rPr>
            <w:color w:val="6897BB"/>
          </w:rPr>
          <w:t>0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step7()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[][] </w:t>
        </w:r>
        <w:proofErr w:type="spellStart"/>
        <w:r>
          <w:rPr>
            <w:color w:val="A9B7C6"/>
          </w:rPr>
          <w:t>optimalAssignment</w:t>
        </w:r>
        <w:proofErr w:type="spellEnd"/>
        <w:r>
          <w:rPr>
            <w:color w:val="A9B7C6"/>
          </w:rPr>
          <w:t xml:space="preserve"> 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A9B7C6"/>
          </w:rPr>
          <w:t>][]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&lt; </w:t>
        </w:r>
        <w:proofErr w:type="spellStart"/>
        <w:r>
          <w:rPr>
            <w:color w:val="9876AA"/>
          </w:rPr>
          <w:t>squareInCol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++) {</w:t>
        </w:r>
        <w:r>
          <w:rPr>
            <w:color w:val="A9B7C6"/>
          </w:rPr>
          <w:br/>
          <w:t xml:space="preserve">            </w:t>
        </w:r>
        <w:proofErr w:type="spellStart"/>
        <w:r>
          <w:rPr>
            <w:color w:val="A9B7C6"/>
          </w:rPr>
          <w:t>optimalAssignment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[]{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CC7832"/>
          </w:rPr>
          <w:t xml:space="preserve">, 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]}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 xml:space="preserve">return </w:t>
        </w:r>
        <w:proofErr w:type="spellStart"/>
        <w:r>
          <w:rPr>
            <w:color w:val="A9B7C6"/>
          </w:rPr>
          <w:t>optimalAssignment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lastRenderedPageBreak/>
          <w:t xml:space="preserve">    </w:t>
        </w:r>
        <w:r>
          <w:rPr>
            <w:color w:val="A9B7C6"/>
          </w:rPr>
          <w:t>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</w:t>
        </w:r>
        <w:r>
          <w:rPr>
            <w:color w:val="CC7832"/>
          </w:rPr>
          <w:t xml:space="preserve">private </w:t>
        </w:r>
        <w:proofErr w:type="spellStart"/>
        <w:r>
          <w:rPr>
            <w:color w:val="CC7832"/>
          </w:rPr>
          <w:t>boolean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FFC66D"/>
          </w:rPr>
          <w:t>allColumnsAreCovered</w:t>
        </w:r>
        <w:proofErr w:type="spellEnd"/>
        <w:r>
          <w:rPr>
            <w:color w:val="A9B7C6"/>
          </w:rPr>
          <w:t>() {</w:t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: 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== </w:t>
        </w:r>
        <w:r>
          <w:rPr>
            <w:color w:val="6897BB"/>
          </w:rPr>
          <w:t>0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>return false;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>return true;</w:t>
        </w:r>
        <w:r>
          <w:rPr>
            <w:color w:val="CC7832"/>
          </w:rPr>
          <w:br/>
          <w:t xml:space="preserve">    </w:t>
        </w:r>
        <w:r>
          <w:rPr>
            <w:color w:val="A9B7C6"/>
          </w:rPr>
          <w:t>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</w:t>
        </w:r>
        <w:r>
          <w:rPr>
            <w:color w:val="CC7832"/>
          </w:rPr>
          <w:t xml:space="preserve">private void </w:t>
        </w:r>
        <w:r>
          <w:rPr>
            <w:color w:val="FFC66D"/>
          </w:rPr>
          <w:t>step1</w:t>
        </w:r>
        <w:r>
          <w:rPr>
            <w:color w:val="A9B7C6"/>
          </w:rPr>
          <w:t>() {</w:t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&lt; 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++) {</w:t>
        </w:r>
        <w:r>
          <w:rPr>
            <w:color w:val="A9B7C6"/>
          </w:rPr>
          <w:br/>
          <w:t xml:space="preserve">    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currentRowMin</w:t>
        </w:r>
        <w:proofErr w:type="spellEnd"/>
        <w:r>
          <w:rPr>
            <w:color w:val="A9B7C6"/>
          </w:rPr>
          <w:t xml:space="preserve"> = </w:t>
        </w:r>
        <w:proofErr w:type="spellStart"/>
        <w:r>
          <w:rPr>
            <w:color w:val="A9B7C6"/>
          </w:rPr>
          <w:t>Integer.</w:t>
        </w:r>
        <w:r>
          <w:rPr>
            <w:i/>
            <w:iCs/>
            <w:color w:val="9876AA"/>
          </w:rPr>
          <w:t>MAX_VALUE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j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r>
          <w:rPr>
            <w:color w:val="A9B7C6"/>
          </w:rPr>
          <w:t xml:space="preserve">j &lt;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j++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][j] &lt; </w:t>
        </w:r>
        <w:proofErr w:type="spellStart"/>
        <w:r>
          <w:rPr>
            <w:color w:val="A9B7C6"/>
          </w:rPr>
          <w:t>currentRowMin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</w:t>
        </w:r>
        <w:proofErr w:type="spellStart"/>
        <w:r>
          <w:rPr>
            <w:color w:val="A9B7C6"/>
          </w:rPr>
          <w:t>currentRowMin</w:t>
        </w:r>
        <w:proofErr w:type="spellEnd"/>
        <w:r>
          <w:rPr>
            <w:color w:val="A9B7C6"/>
          </w:rPr>
          <w:t xml:space="preserve"> =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][j]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}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k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r>
          <w:rPr>
            <w:color w:val="A9B7C6"/>
          </w:rPr>
          <w:t xml:space="preserve">k &lt;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CC7832"/>
          </w:rPr>
          <w:t xml:space="preserve">; </w:t>
        </w:r>
        <w:r>
          <w:rPr>
            <w:color w:val="A9B7C6"/>
          </w:rPr>
          <w:t>k++) {</w:t>
        </w:r>
        <w:r>
          <w:rPr>
            <w:color w:val="A9B7C6"/>
          </w:rPr>
          <w:br/>
          <w:t xml:space="preserve">               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][k] -= </w:t>
        </w:r>
        <w:proofErr w:type="spellStart"/>
        <w:r>
          <w:rPr>
            <w:color w:val="A9B7C6"/>
          </w:rPr>
          <w:t>currentRowMin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&lt;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r>
          <w:rPr>
            <w:color w:val="6897BB"/>
          </w:rPr>
          <w:t>0</w:t>
        </w:r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++) {</w:t>
        </w:r>
        <w:r>
          <w:rPr>
            <w:color w:val="A9B7C6"/>
          </w:rPr>
          <w:br/>
          <w:t xml:space="preserve">    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currentColMin</w:t>
        </w:r>
        <w:proofErr w:type="spellEnd"/>
        <w:r>
          <w:rPr>
            <w:color w:val="A9B7C6"/>
          </w:rPr>
          <w:t xml:space="preserve"> = </w:t>
        </w:r>
        <w:proofErr w:type="spellStart"/>
        <w:r>
          <w:rPr>
            <w:color w:val="A9B7C6"/>
          </w:rPr>
          <w:t>Integer.</w:t>
        </w:r>
        <w:r>
          <w:rPr>
            <w:i/>
            <w:iCs/>
            <w:color w:val="9876AA"/>
          </w:rPr>
          <w:t>MAX_VALUE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j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r>
          <w:rPr>
            <w:color w:val="A9B7C6"/>
          </w:rPr>
          <w:t xml:space="preserve">j &lt; 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j++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r>
          <w:rPr>
            <w:color w:val="9876AA"/>
          </w:rPr>
          <w:t>matrix</w:t>
        </w:r>
        <w:r>
          <w:rPr>
            <w:color w:val="A9B7C6"/>
          </w:rPr>
          <w:t>[j][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&lt; </w:t>
        </w:r>
        <w:proofErr w:type="spellStart"/>
        <w:r>
          <w:rPr>
            <w:color w:val="A9B7C6"/>
          </w:rPr>
          <w:t>currentColMin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</w:t>
        </w:r>
        <w:proofErr w:type="spellStart"/>
        <w:r>
          <w:rPr>
            <w:color w:val="A9B7C6"/>
          </w:rPr>
          <w:t>currentColMin</w:t>
        </w:r>
        <w:proofErr w:type="spellEnd"/>
        <w:r>
          <w:rPr>
            <w:color w:val="A9B7C6"/>
          </w:rPr>
          <w:t xml:space="preserve"> = </w:t>
        </w:r>
        <w:r>
          <w:rPr>
            <w:color w:val="9876AA"/>
          </w:rPr>
          <w:t>matrix</w:t>
        </w:r>
        <w:r>
          <w:rPr>
            <w:color w:val="A9B7C6"/>
          </w:rPr>
          <w:t>[j][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}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k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r>
          <w:rPr>
            <w:color w:val="A9B7C6"/>
          </w:rPr>
          <w:t xml:space="preserve">k &lt; 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r>
          <w:rPr>
            <w:color w:val="A9B7C6"/>
          </w:rPr>
          <w:t>k++) {</w:t>
        </w:r>
        <w:r>
          <w:rPr>
            <w:color w:val="A9B7C6"/>
          </w:rPr>
          <w:br/>
          <w:t xml:space="preserve">                </w:t>
        </w:r>
        <w:r>
          <w:rPr>
            <w:color w:val="9876AA"/>
          </w:rPr>
          <w:t>matrix</w:t>
        </w:r>
        <w:r>
          <w:rPr>
            <w:color w:val="A9B7C6"/>
          </w:rPr>
          <w:t>[k][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-= </w:t>
        </w:r>
        <w:proofErr w:type="spellStart"/>
        <w:r>
          <w:rPr>
            <w:color w:val="A9B7C6"/>
          </w:rPr>
          <w:t>currentColMin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  <w:t xml:space="preserve">    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</w:t>
        </w:r>
        <w:r>
          <w:rPr>
            <w:color w:val="CC7832"/>
          </w:rPr>
          <w:t xml:space="preserve">private void </w:t>
        </w:r>
        <w:r>
          <w:rPr>
            <w:color w:val="FFC66D"/>
          </w:rPr>
          <w:t>step2</w:t>
        </w:r>
        <w:r>
          <w:rPr>
            <w:color w:val="A9B7C6"/>
          </w:rPr>
          <w:t>() {</w:t>
        </w:r>
        <w:r>
          <w:rPr>
            <w:color w:val="A9B7C6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 </w:t>
        </w:r>
        <w:proofErr w:type="spellStart"/>
        <w:r>
          <w:rPr>
            <w:color w:val="A9B7C6"/>
          </w:rPr>
          <w:t>rowHasSquare</w:t>
        </w:r>
        <w:proofErr w:type="spellEnd"/>
        <w:r>
          <w:rPr>
            <w:color w:val="A9B7C6"/>
          </w:rPr>
          <w:t xml:space="preserve"> 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 </w:t>
        </w:r>
        <w:proofErr w:type="spellStart"/>
        <w:r>
          <w:rPr>
            <w:color w:val="A9B7C6"/>
          </w:rPr>
          <w:t>colHasSquare</w:t>
        </w:r>
        <w:proofErr w:type="spellEnd"/>
        <w:r>
          <w:rPr>
            <w:color w:val="A9B7C6"/>
          </w:rPr>
          <w:t xml:space="preserve"> = 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r>
          <w:rPr>
            <w:color w:val="6897BB"/>
          </w:rPr>
          <w:t>0</w:t>
        </w:r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br/>
          <w:t xml:space="preserve">        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&lt; 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++) {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j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r>
          <w:rPr>
            <w:color w:val="A9B7C6"/>
          </w:rPr>
          <w:t xml:space="preserve">j &lt; 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j++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][j] == </w:t>
        </w:r>
        <w:r>
          <w:rPr>
            <w:color w:val="6897BB"/>
          </w:rPr>
          <w:t xml:space="preserve">0 </w:t>
        </w:r>
        <w:r>
          <w:rPr>
            <w:color w:val="A9B7C6"/>
          </w:rPr>
          <w:t xml:space="preserve">&amp;&amp; </w:t>
        </w:r>
        <w:proofErr w:type="spellStart"/>
        <w:r>
          <w:rPr>
            <w:color w:val="A9B7C6"/>
          </w:rPr>
          <w:t>rowHasSquare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== </w:t>
        </w:r>
        <w:r>
          <w:rPr>
            <w:color w:val="6897BB"/>
          </w:rPr>
          <w:t xml:space="preserve">0 </w:t>
        </w:r>
        <w:r>
          <w:rPr>
            <w:color w:val="A9B7C6"/>
          </w:rPr>
          <w:t xml:space="preserve">&amp;&amp; </w:t>
        </w:r>
        <w:proofErr w:type="spellStart"/>
        <w:r>
          <w:rPr>
            <w:color w:val="A9B7C6"/>
          </w:rPr>
          <w:t>colHasSquare</w:t>
        </w:r>
        <w:proofErr w:type="spellEnd"/>
        <w:r>
          <w:rPr>
            <w:color w:val="A9B7C6"/>
          </w:rPr>
          <w:t xml:space="preserve">[j] == </w:t>
        </w:r>
        <w:r>
          <w:rPr>
            <w:color w:val="6897BB"/>
          </w:rPr>
          <w:t>0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</w:t>
        </w:r>
        <w:proofErr w:type="spellStart"/>
        <w:r>
          <w:rPr>
            <w:color w:val="A9B7C6"/>
          </w:rPr>
          <w:t>rowHasSquare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= </w:t>
        </w:r>
        <w:r>
          <w:rPr>
            <w:color w:val="6897BB"/>
          </w:rPr>
          <w:t>1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    </w:t>
        </w:r>
        <w:proofErr w:type="spellStart"/>
        <w:r>
          <w:rPr>
            <w:color w:val="A9B7C6"/>
          </w:rPr>
          <w:t>colHasSquare</w:t>
        </w:r>
        <w:proofErr w:type="spellEnd"/>
        <w:r>
          <w:rPr>
            <w:color w:val="A9B7C6"/>
          </w:rPr>
          <w:t xml:space="preserve">[j] = </w:t>
        </w:r>
        <w:r>
          <w:rPr>
            <w:color w:val="6897BB"/>
          </w:rPr>
          <w:t>1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    </w:t>
        </w:r>
        <w:proofErr w:type="spellStart"/>
        <w:r>
          <w:rPr>
            <w:color w:val="9876AA"/>
          </w:rPr>
          <w:t>squareInRow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 = j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    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 xml:space="preserve">[j] =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    continue;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  <w:t xml:space="preserve">    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</w:t>
        </w:r>
        <w:r>
          <w:rPr>
            <w:color w:val="CC7832"/>
          </w:rPr>
          <w:t xml:space="preserve">private void </w:t>
        </w:r>
        <w:r>
          <w:rPr>
            <w:color w:val="FFC66D"/>
          </w:rPr>
          <w:t>step3</w:t>
        </w:r>
        <w:r>
          <w:rPr>
            <w:color w:val="A9B7C6"/>
          </w:rPr>
          <w:t>() {</w:t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&lt; </w:t>
        </w:r>
        <w:proofErr w:type="spellStart"/>
        <w:r>
          <w:rPr>
            <w:color w:val="9876AA"/>
          </w:rPr>
          <w:t>squareInCol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++) {</w:t>
        </w:r>
        <w:r>
          <w:rPr>
            <w:color w:val="A9B7C6"/>
          </w:rPr>
          <w:br/>
          <w:t xml:space="preserve">            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= 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 != -</w:t>
        </w:r>
        <w:r>
          <w:rPr>
            <w:color w:val="6897BB"/>
          </w:rPr>
          <w:t xml:space="preserve">1 </w:t>
        </w:r>
        <w:r>
          <w:rPr>
            <w:color w:val="A9B7C6"/>
          </w:rPr>
          <w:t xml:space="preserve">? </w:t>
        </w:r>
        <w:r>
          <w:rPr>
            <w:color w:val="6897BB"/>
          </w:rPr>
          <w:t xml:space="preserve">1 </w:t>
        </w:r>
        <w:r>
          <w:rPr>
            <w:color w:val="A9B7C6"/>
          </w:rPr>
          <w:t xml:space="preserve">: </w:t>
        </w:r>
        <w:r>
          <w:rPr>
            <w:color w:val="6897BB"/>
          </w:rPr>
          <w:t>0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}</w:t>
        </w:r>
        <w:r>
          <w:rPr>
            <w:color w:val="A9B7C6"/>
          </w:rPr>
          <w:br/>
        </w:r>
        <w:r>
          <w:rPr>
            <w:color w:val="A9B7C6"/>
          </w:rPr>
          <w:br/>
        </w:r>
        <w:r>
          <w:rPr>
            <w:color w:val="A9B7C6"/>
          </w:rPr>
          <w:lastRenderedPageBreak/>
          <w:t xml:space="preserve">    </w:t>
        </w:r>
        <w:r>
          <w:rPr>
            <w:color w:val="CC7832"/>
          </w:rPr>
          <w:t xml:space="preserve">private void </w:t>
        </w:r>
        <w:r>
          <w:rPr>
            <w:color w:val="FFC66D"/>
          </w:rPr>
          <w:t>step7</w:t>
        </w:r>
        <w:r>
          <w:rPr>
            <w:color w:val="A9B7C6"/>
          </w:rPr>
          <w:t>() {</w:t>
        </w:r>
        <w:r>
          <w:rPr>
            <w:color w:val="A9B7C6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minUncoveredValue</w:t>
        </w:r>
        <w:proofErr w:type="spellEnd"/>
        <w:r>
          <w:rPr>
            <w:color w:val="A9B7C6"/>
          </w:rPr>
          <w:t xml:space="preserve"> = </w:t>
        </w:r>
        <w:proofErr w:type="spellStart"/>
        <w:r>
          <w:rPr>
            <w:color w:val="A9B7C6"/>
          </w:rPr>
          <w:t>Integer.</w:t>
        </w:r>
        <w:r>
          <w:rPr>
            <w:i/>
            <w:iCs/>
            <w:color w:val="9876AA"/>
          </w:rPr>
          <w:t>MAX_VALUE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&lt; 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++) {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rowIsCovered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== </w:t>
        </w:r>
        <w:r>
          <w:rPr>
            <w:color w:val="6897BB"/>
          </w:rPr>
          <w:t>1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>continue;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j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r>
          <w:rPr>
            <w:color w:val="A9B7C6"/>
          </w:rPr>
          <w:t xml:space="preserve">j &lt;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r>
          <w:rPr>
            <w:color w:val="6897BB"/>
          </w:rPr>
          <w:t>0</w:t>
        </w:r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j++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A9B7C6"/>
          </w:rPr>
          <w:t xml:space="preserve">[j] == </w:t>
        </w:r>
        <w:r>
          <w:rPr>
            <w:color w:val="6897BB"/>
          </w:rPr>
          <w:t xml:space="preserve">0 </w:t>
        </w:r>
        <w:r>
          <w:rPr>
            <w:color w:val="A9B7C6"/>
          </w:rPr>
          <w:t xml:space="preserve">&amp;&amp;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][j] &lt; </w:t>
        </w:r>
        <w:proofErr w:type="spellStart"/>
        <w:r>
          <w:rPr>
            <w:color w:val="A9B7C6"/>
          </w:rPr>
          <w:t>minUncoveredValue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</w:t>
        </w:r>
        <w:proofErr w:type="spellStart"/>
        <w:r>
          <w:rPr>
            <w:color w:val="A9B7C6"/>
          </w:rPr>
          <w:t>minUncoveredValue</w:t>
        </w:r>
        <w:proofErr w:type="spellEnd"/>
        <w:r>
          <w:rPr>
            <w:color w:val="A9B7C6"/>
          </w:rPr>
          <w:t xml:space="preserve"> =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][j]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A9B7C6"/>
          </w:rPr>
          <w:t>minUncoveredValue</w:t>
        </w:r>
        <w:proofErr w:type="spellEnd"/>
        <w:r>
          <w:rPr>
            <w:color w:val="A9B7C6"/>
          </w:rPr>
          <w:t xml:space="preserve"> &gt; </w:t>
        </w:r>
        <w:r>
          <w:rPr>
            <w:color w:val="6897BB"/>
          </w:rPr>
          <w:t>0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&lt; 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++)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j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r>
          <w:rPr>
            <w:color w:val="A9B7C6"/>
          </w:rPr>
          <w:t xml:space="preserve">j &lt;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r>
          <w:rPr>
            <w:color w:val="6897BB"/>
          </w:rPr>
          <w:t>0</w:t>
        </w:r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j++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rowIsCovered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== </w:t>
        </w:r>
        <w:r>
          <w:rPr>
            <w:color w:val="6897BB"/>
          </w:rPr>
          <w:t xml:space="preserve">1 </w:t>
        </w:r>
        <w:r>
          <w:rPr>
            <w:color w:val="A9B7C6"/>
          </w:rPr>
          <w:t xml:space="preserve">&amp;&amp; 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A9B7C6"/>
          </w:rPr>
          <w:t xml:space="preserve">[j] == </w:t>
        </w:r>
        <w:r>
          <w:rPr>
            <w:color w:val="6897BB"/>
          </w:rPr>
          <w:t>1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   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][j] += </w:t>
        </w:r>
        <w:proofErr w:type="spellStart"/>
        <w:r>
          <w:rPr>
            <w:color w:val="A9B7C6"/>
          </w:rPr>
          <w:t>minUncoveredValue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    </w:t>
        </w:r>
        <w:r>
          <w:rPr>
            <w:color w:val="A9B7C6"/>
          </w:rPr>
          <w:t xml:space="preserve">} </w:t>
        </w:r>
        <w:r>
          <w:rPr>
            <w:color w:val="CC7832"/>
          </w:rPr>
          <w:t xml:space="preserve">else 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rowIsCovered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== </w:t>
        </w:r>
        <w:r>
          <w:rPr>
            <w:color w:val="6897BB"/>
          </w:rPr>
          <w:t xml:space="preserve">0 </w:t>
        </w:r>
        <w:r>
          <w:rPr>
            <w:color w:val="A9B7C6"/>
          </w:rPr>
          <w:t xml:space="preserve">&amp;&amp; 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A9B7C6"/>
          </w:rPr>
          <w:t xml:space="preserve">[j] == </w:t>
        </w:r>
        <w:r>
          <w:rPr>
            <w:color w:val="6897BB"/>
          </w:rPr>
          <w:t>0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   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][j] -= </w:t>
        </w:r>
        <w:proofErr w:type="spellStart"/>
        <w:r>
          <w:rPr>
            <w:color w:val="A9B7C6"/>
          </w:rPr>
          <w:t>minUncoveredValue</w:t>
        </w:r>
        <w:proofErr w:type="spellEnd"/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    }</w:t>
        </w:r>
        <w:r>
          <w:rPr>
            <w:color w:val="A9B7C6"/>
          </w:rPr>
          <w:br/>
          <w:t xml:space="preserve">            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  <w:t xml:space="preserve">    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</w:t>
        </w:r>
        <w:r>
          <w:rPr>
            <w:color w:val="CC7832"/>
          </w:rPr>
          <w:t xml:space="preserve">private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 </w:t>
        </w:r>
        <w:r>
          <w:rPr>
            <w:color w:val="FFC66D"/>
          </w:rPr>
          <w:t>step4</w:t>
        </w:r>
        <w:r>
          <w:rPr>
            <w:color w:val="A9B7C6"/>
          </w:rPr>
          <w:t>() {</w:t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&lt; </w:t>
        </w:r>
        <w:proofErr w:type="spellStart"/>
        <w:r>
          <w:rPr>
            <w:color w:val="9876AA"/>
          </w:rPr>
          <w:t>matrix</w:t>
        </w:r>
        <w:r>
          <w:rPr>
            <w:color w:val="A9B7C6"/>
          </w:rPr>
          <w:t>.</w:t>
        </w:r>
        <w:r>
          <w:rPr>
            <w:color w:val="9876AA"/>
          </w:rPr>
          <w:t>length</w:t>
        </w:r>
        <w:proofErr w:type="spellEnd"/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++) {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rowIsCovered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 == </w:t>
        </w:r>
        <w:r>
          <w:rPr>
            <w:color w:val="6897BB"/>
          </w:rPr>
          <w:t>0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 xml:space="preserve">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j = </w:t>
        </w:r>
        <w:r>
          <w:rPr>
            <w:color w:val="6897BB"/>
          </w:rPr>
          <w:t>0</w:t>
        </w:r>
        <w:r>
          <w:rPr>
            <w:color w:val="CC7832"/>
          </w:rPr>
          <w:t xml:space="preserve">; </w:t>
        </w:r>
        <w:r>
          <w:rPr>
            <w:color w:val="A9B7C6"/>
          </w:rPr>
          <w:t xml:space="preserve">j &lt; 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].</w:t>
        </w:r>
        <w:r>
          <w:rPr>
            <w:color w:val="9876AA"/>
          </w:rPr>
          <w:t>length</w:t>
        </w:r>
        <w:r>
          <w:rPr>
            <w:color w:val="CC7832"/>
          </w:rPr>
          <w:t xml:space="preserve">; </w:t>
        </w:r>
        <w:proofErr w:type="spellStart"/>
        <w:r>
          <w:rPr>
            <w:color w:val="A9B7C6"/>
          </w:rPr>
          <w:t>j++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r>
          <w:rPr>
            <w:color w:val="9876AA"/>
          </w:rPr>
          <w:t>matrix</w:t>
        </w:r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][j] == </w:t>
        </w:r>
        <w:r>
          <w:rPr>
            <w:color w:val="6897BB"/>
          </w:rPr>
          <w:t xml:space="preserve">0 </w:t>
        </w:r>
        <w:r>
          <w:rPr>
            <w:color w:val="A9B7C6"/>
          </w:rPr>
          <w:t xml:space="preserve">&amp;&amp; 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A9B7C6"/>
          </w:rPr>
          <w:t xml:space="preserve">[j] == </w:t>
        </w:r>
        <w:r>
          <w:rPr>
            <w:color w:val="6897BB"/>
          </w:rPr>
          <w:t>0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        </w:t>
        </w:r>
        <w:proofErr w:type="spellStart"/>
        <w:r>
          <w:rPr>
            <w:color w:val="9876AA"/>
          </w:rPr>
          <w:t>staredZeroesInRow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 = j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        return 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[]{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CC7832"/>
          </w:rPr>
          <w:t xml:space="preserve">, </w:t>
        </w:r>
        <w:r>
          <w:rPr>
            <w:color w:val="A9B7C6"/>
          </w:rPr>
          <w:t>j}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    }</w:t>
        </w:r>
        <w:r>
          <w:rPr>
            <w:color w:val="A9B7C6"/>
          </w:rPr>
          <w:br/>
          <w:t xml:space="preserve">            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  <w:t xml:space="preserve">        </w:t>
        </w:r>
        <w:r>
          <w:rPr>
            <w:color w:val="CC7832"/>
          </w:rPr>
          <w:t>return null;</w:t>
        </w:r>
        <w:r>
          <w:rPr>
            <w:color w:val="CC7832"/>
          </w:rPr>
          <w:br/>
          <w:t xml:space="preserve">    </w:t>
        </w:r>
        <w:r>
          <w:rPr>
            <w:color w:val="A9B7C6"/>
          </w:rPr>
          <w:t>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</w:t>
        </w:r>
        <w:r>
          <w:rPr>
            <w:color w:val="CC7832"/>
          </w:rPr>
          <w:t xml:space="preserve">private void </w:t>
        </w:r>
        <w:r>
          <w:rPr>
            <w:color w:val="FFC66D"/>
          </w:rPr>
          <w:t>step6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 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>[</w:t>
        </w:r>
        <w:r>
          <w:rPr>
            <w:color w:val="6897BB"/>
          </w:rPr>
          <w:t>0</w:t>
        </w:r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j = 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>[</w:t>
        </w:r>
        <w:r>
          <w:rPr>
            <w:color w:val="6897BB"/>
          </w:rPr>
          <w:t>1</w:t>
        </w:r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br/>
          <w:t xml:space="preserve">        </w:t>
        </w:r>
        <w:r>
          <w:rPr>
            <w:color w:val="A9B7C6"/>
          </w:rPr>
          <w:t>Set&lt;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[]&gt; K = </w:t>
        </w:r>
        <w:r>
          <w:rPr>
            <w:color w:val="CC7832"/>
          </w:rPr>
          <w:t xml:space="preserve">new </w:t>
        </w:r>
        <w:proofErr w:type="spellStart"/>
        <w:r>
          <w:rPr>
            <w:color w:val="A9B7C6"/>
          </w:rPr>
          <w:t>LinkedHashSet</w:t>
        </w:r>
        <w:proofErr w:type="spellEnd"/>
        <w:r>
          <w:rPr>
            <w:color w:val="A9B7C6"/>
          </w:rPr>
          <w:t>&lt;&gt;()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A9B7C6"/>
          </w:rPr>
          <w:t>K.add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A9B7C6"/>
          </w:rPr>
          <w:t>mainZero</w:t>
        </w:r>
        <w:proofErr w:type="spellEnd"/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CC7832"/>
          </w:rPr>
          <w:t>boolean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found = </w:t>
        </w:r>
        <w:r>
          <w:rPr>
            <w:color w:val="CC7832"/>
          </w:rPr>
          <w:t>false;</w:t>
        </w:r>
        <w:r>
          <w:rPr>
            <w:color w:val="CC7832"/>
          </w:rPr>
          <w:br/>
          <w:t xml:space="preserve">        do </w:t>
        </w:r>
        <w:r>
          <w:rPr>
            <w:color w:val="A9B7C6"/>
          </w:rPr>
          <w:t>{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>[j] != -</w:t>
        </w:r>
        <w:r>
          <w:rPr>
            <w:color w:val="6897BB"/>
          </w:rPr>
          <w:t>1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proofErr w:type="spellStart"/>
        <w:r>
          <w:rPr>
            <w:color w:val="A9B7C6"/>
          </w:rPr>
          <w:t>K.add</w:t>
        </w:r>
        <w:proofErr w:type="spellEnd"/>
        <w:r>
          <w:rPr>
            <w:color w:val="A9B7C6"/>
          </w:rPr>
          <w:t>(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[]{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>[j]</w:t>
        </w:r>
        <w:r>
          <w:rPr>
            <w:color w:val="CC7832"/>
          </w:rPr>
          <w:t xml:space="preserve">, </w:t>
        </w:r>
        <w:r>
          <w:rPr>
            <w:color w:val="A9B7C6"/>
          </w:rPr>
          <w:t>j})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 xml:space="preserve">found = </w:t>
        </w:r>
        <w:r>
          <w:rPr>
            <w:color w:val="CC7832"/>
          </w:rPr>
          <w:t>true;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 xml:space="preserve">} </w:t>
        </w:r>
        <w:r>
          <w:rPr>
            <w:color w:val="CC7832"/>
          </w:rPr>
          <w:t xml:space="preserve">else </w:t>
        </w:r>
        <w:r>
          <w:rPr>
            <w:color w:val="A9B7C6"/>
          </w:rPr>
          <w:t>{</w:t>
        </w:r>
        <w:r>
          <w:rPr>
            <w:color w:val="A9B7C6"/>
          </w:rPr>
          <w:br/>
          <w:t xml:space="preserve">                found = </w:t>
        </w:r>
        <w:r>
          <w:rPr>
            <w:color w:val="CC7832"/>
          </w:rPr>
          <w:t>false;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(!found) {</w:t>
        </w:r>
        <w:r>
          <w:rPr>
            <w:color w:val="A9B7C6"/>
          </w:rPr>
          <w:br/>
          <w:t xml:space="preserve">                </w:t>
        </w:r>
        <w:r>
          <w:rPr>
            <w:color w:val="CC7832"/>
          </w:rPr>
          <w:t>break;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</w:r>
        <w:r>
          <w:rPr>
            <w:color w:val="A9B7C6"/>
          </w:rPr>
          <w:br/>
        </w:r>
        <w:r>
          <w:rPr>
            <w:color w:val="A9B7C6"/>
          </w:rPr>
          <w:lastRenderedPageBreak/>
          <w:t xml:space="preserve">            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 xml:space="preserve"> = 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>[j]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 xml:space="preserve">j = </w:t>
        </w:r>
        <w:proofErr w:type="spellStart"/>
        <w:r>
          <w:rPr>
            <w:color w:val="9876AA"/>
          </w:rPr>
          <w:t>staredZeroesInRow</w:t>
        </w:r>
        <w:proofErr w:type="spellEnd"/>
        <w:r>
          <w:rPr>
            <w:color w:val="A9B7C6"/>
          </w:rPr>
          <w:t>[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if </w:t>
        </w:r>
        <w:r>
          <w:rPr>
            <w:color w:val="A9B7C6"/>
          </w:rPr>
          <w:t>(j != -</w:t>
        </w:r>
        <w:r>
          <w:rPr>
            <w:color w:val="6897BB"/>
          </w:rPr>
          <w:t>1</w:t>
        </w:r>
        <w:r>
          <w:rPr>
            <w:color w:val="A9B7C6"/>
          </w:rPr>
          <w:t>) {</w:t>
        </w:r>
        <w:r>
          <w:rPr>
            <w:color w:val="A9B7C6"/>
          </w:rPr>
          <w:br/>
          <w:t xml:space="preserve">                </w:t>
        </w:r>
        <w:proofErr w:type="spellStart"/>
        <w:r>
          <w:rPr>
            <w:color w:val="A9B7C6"/>
          </w:rPr>
          <w:t>K.add</w:t>
        </w:r>
        <w:proofErr w:type="spellEnd"/>
        <w:r>
          <w:rPr>
            <w:color w:val="A9B7C6"/>
          </w:rPr>
          <w:t>(</w:t>
        </w:r>
        <w:r>
          <w:rPr>
            <w:color w:val="CC7832"/>
          </w:rPr>
          <w:t xml:space="preserve">new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[]{</w:t>
        </w:r>
        <w:proofErr w:type="spellStart"/>
        <w:r>
          <w:rPr>
            <w:color w:val="A9B7C6"/>
          </w:rPr>
          <w:t>i</w:t>
        </w:r>
        <w:proofErr w:type="spellEnd"/>
        <w:r>
          <w:rPr>
            <w:color w:val="CC7832"/>
          </w:rPr>
          <w:t xml:space="preserve">, </w:t>
        </w:r>
        <w:r>
          <w:rPr>
            <w:color w:val="A9B7C6"/>
          </w:rPr>
          <w:t>j})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 xml:space="preserve">found = </w:t>
        </w:r>
        <w:r>
          <w:rPr>
            <w:color w:val="CC7832"/>
          </w:rPr>
          <w:t>true;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 xml:space="preserve">} </w:t>
        </w:r>
        <w:r>
          <w:rPr>
            <w:color w:val="CC7832"/>
          </w:rPr>
          <w:t xml:space="preserve">else </w:t>
        </w:r>
        <w:r>
          <w:rPr>
            <w:color w:val="A9B7C6"/>
          </w:rPr>
          <w:t>{</w:t>
        </w:r>
        <w:r>
          <w:rPr>
            <w:color w:val="A9B7C6"/>
          </w:rPr>
          <w:br/>
          <w:t xml:space="preserve">                found = </w:t>
        </w:r>
        <w:r>
          <w:rPr>
            <w:color w:val="CC7832"/>
          </w:rPr>
          <w:t>false;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} </w:t>
        </w:r>
        <w:r>
          <w:rPr>
            <w:color w:val="CC7832"/>
          </w:rPr>
          <w:t xml:space="preserve">while </w:t>
        </w:r>
        <w:r>
          <w:rPr>
            <w:color w:val="A9B7C6"/>
          </w:rPr>
          <w:t>(found)</w:t>
        </w:r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br/>
          <w:t xml:space="preserve">        for </w:t>
        </w:r>
        <w:r>
          <w:rPr>
            <w:color w:val="A9B7C6"/>
          </w:rPr>
          <w:t>(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>[] zero : K) {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>[zero[</w:t>
        </w:r>
        <w:r>
          <w:rPr>
            <w:color w:val="6897BB"/>
          </w:rPr>
          <w:t>1</w:t>
        </w:r>
        <w:r>
          <w:rPr>
            <w:color w:val="A9B7C6"/>
          </w:rPr>
          <w:t>]] == zero[</w:t>
        </w:r>
        <w:r>
          <w:rPr>
            <w:color w:val="6897BB"/>
          </w:rPr>
          <w:t>0</w:t>
        </w:r>
        <w:r>
          <w:rPr>
            <w:color w:val="A9B7C6"/>
          </w:rPr>
          <w:t>]) {</w:t>
        </w:r>
        <w:r>
          <w:rPr>
            <w:color w:val="A9B7C6"/>
          </w:rPr>
          <w:br/>
          <w:t xml:space="preserve">                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>[zero[</w:t>
        </w:r>
        <w:r>
          <w:rPr>
            <w:color w:val="6897BB"/>
          </w:rPr>
          <w:t>1</w:t>
        </w:r>
        <w:r>
          <w:rPr>
            <w:color w:val="A9B7C6"/>
          </w:rPr>
          <w:t>]] = -</w:t>
        </w:r>
        <w:r>
          <w:rPr>
            <w:color w:val="6897BB"/>
          </w:rPr>
          <w:t>1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proofErr w:type="spellStart"/>
        <w:r>
          <w:rPr>
            <w:color w:val="9876AA"/>
          </w:rPr>
          <w:t>squareInRow</w:t>
        </w:r>
        <w:proofErr w:type="spellEnd"/>
        <w:r>
          <w:rPr>
            <w:color w:val="A9B7C6"/>
          </w:rPr>
          <w:t>[zero[</w:t>
        </w:r>
        <w:r>
          <w:rPr>
            <w:color w:val="6897BB"/>
          </w:rPr>
          <w:t>0</w:t>
        </w:r>
        <w:r>
          <w:rPr>
            <w:color w:val="A9B7C6"/>
          </w:rPr>
          <w:t>]] = -</w:t>
        </w:r>
        <w:r>
          <w:rPr>
            <w:color w:val="6897BB"/>
          </w:rPr>
          <w:t>1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    </w:t>
        </w:r>
        <w:r>
          <w:rPr>
            <w:color w:val="CC7832"/>
          </w:rPr>
          <w:t xml:space="preserve">if </w:t>
        </w:r>
        <w:r>
          <w:rPr>
            <w:color w:val="A9B7C6"/>
          </w:rPr>
          <w:t>(</w:t>
        </w:r>
        <w:proofErr w:type="spellStart"/>
        <w:r>
          <w:rPr>
            <w:color w:val="9876AA"/>
          </w:rPr>
          <w:t>staredZeroesInRow</w:t>
        </w:r>
        <w:proofErr w:type="spellEnd"/>
        <w:r>
          <w:rPr>
            <w:color w:val="A9B7C6"/>
          </w:rPr>
          <w:t>[zero[</w:t>
        </w:r>
        <w:r>
          <w:rPr>
            <w:color w:val="6897BB"/>
          </w:rPr>
          <w:t>0</w:t>
        </w:r>
        <w:r>
          <w:rPr>
            <w:color w:val="A9B7C6"/>
          </w:rPr>
          <w:t>]] == zero[</w:t>
        </w:r>
        <w:r>
          <w:rPr>
            <w:color w:val="6897BB"/>
          </w:rPr>
          <w:t>1</w:t>
        </w:r>
        <w:r>
          <w:rPr>
            <w:color w:val="A9B7C6"/>
          </w:rPr>
          <w:t>]) {</w:t>
        </w:r>
        <w:r>
          <w:rPr>
            <w:color w:val="A9B7C6"/>
          </w:rPr>
          <w:br/>
          <w:t xml:space="preserve">                </w:t>
        </w:r>
        <w:proofErr w:type="spellStart"/>
        <w:r>
          <w:rPr>
            <w:color w:val="9876AA"/>
          </w:rPr>
          <w:t>squareInRow</w:t>
        </w:r>
        <w:proofErr w:type="spellEnd"/>
        <w:r>
          <w:rPr>
            <w:color w:val="A9B7C6"/>
          </w:rPr>
          <w:t>[zero[</w:t>
        </w:r>
        <w:r>
          <w:rPr>
            <w:color w:val="6897BB"/>
          </w:rPr>
          <w:t>0</w:t>
        </w:r>
        <w:r>
          <w:rPr>
            <w:color w:val="A9B7C6"/>
          </w:rPr>
          <w:t>]] = zero[</w:t>
        </w:r>
        <w:r>
          <w:rPr>
            <w:color w:val="6897BB"/>
          </w:rPr>
          <w:t>1</w:t>
        </w:r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    </w:t>
        </w:r>
        <w:proofErr w:type="spellStart"/>
        <w:r>
          <w:rPr>
            <w:color w:val="9876AA"/>
          </w:rPr>
          <w:t>squareInCol</w:t>
        </w:r>
        <w:proofErr w:type="spellEnd"/>
        <w:r>
          <w:rPr>
            <w:color w:val="A9B7C6"/>
          </w:rPr>
          <w:t>[zero[</w:t>
        </w:r>
        <w:r>
          <w:rPr>
            <w:color w:val="6897BB"/>
          </w:rPr>
          <w:t>1</w:t>
        </w:r>
        <w:r>
          <w:rPr>
            <w:color w:val="A9B7C6"/>
          </w:rPr>
          <w:t>]] = zero[</w:t>
        </w:r>
        <w:r>
          <w:rPr>
            <w:color w:val="6897BB"/>
          </w:rPr>
          <w:t>0</w:t>
        </w:r>
        <w:r>
          <w:rPr>
            <w:color w:val="A9B7C6"/>
          </w:rPr>
          <w:t>]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    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}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</w:t>
        </w:r>
        <w:proofErr w:type="spellStart"/>
        <w:r>
          <w:rPr>
            <w:color w:val="A9B7C6"/>
          </w:rPr>
          <w:t>Arrays.</w:t>
        </w:r>
        <w:r>
          <w:rPr>
            <w:i/>
            <w:iCs/>
            <w:color w:val="A9B7C6"/>
          </w:rPr>
          <w:t>fill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9876AA"/>
          </w:rPr>
          <w:t>staredZeroesInRow</w:t>
        </w:r>
        <w:proofErr w:type="spellEnd"/>
        <w:r>
          <w:rPr>
            <w:color w:val="CC7832"/>
          </w:rPr>
          <w:t xml:space="preserve">, </w:t>
        </w:r>
        <w:r>
          <w:rPr>
            <w:color w:val="A9B7C6"/>
          </w:rPr>
          <w:t>-</w:t>
        </w:r>
        <w:r>
          <w:rPr>
            <w:color w:val="6897BB"/>
          </w:rPr>
          <w:t>1</w:t>
        </w:r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A9B7C6"/>
          </w:rPr>
          <w:t>Arrays.</w:t>
        </w:r>
        <w:r>
          <w:rPr>
            <w:i/>
            <w:iCs/>
            <w:color w:val="A9B7C6"/>
          </w:rPr>
          <w:t>fill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9876AA"/>
          </w:rPr>
          <w:t>rowIsCovered</w:t>
        </w:r>
        <w:proofErr w:type="spellEnd"/>
        <w:r>
          <w:rPr>
            <w:color w:val="CC7832"/>
          </w:rPr>
          <w:t xml:space="preserve">, </w:t>
        </w:r>
        <w:r>
          <w:rPr>
            <w:color w:val="6897BB"/>
          </w:rPr>
          <w:t>0</w:t>
        </w:r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A9B7C6"/>
          </w:rPr>
          <w:t>Arrays.</w:t>
        </w:r>
        <w:r>
          <w:rPr>
            <w:i/>
            <w:iCs/>
            <w:color w:val="A9B7C6"/>
          </w:rPr>
          <w:t>fill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9876AA"/>
          </w:rPr>
          <w:t>colIsCovered</w:t>
        </w:r>
        <w:proofErr w:type="spellEnd"/>
        <w:r>
          <w:rPr>
            <w:color w:val="CC7832"/>
          </w:rPr>
          <w:t xml:space="preserve">, </w:t>
        </w:r>
        <w:r>
          <w:rPr>
            <w:color w:val="6897BB"/>
          </w:rPr>
          <w:t>0</w:t>
        </w:r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</w:t>
        </w:r>
        <w:r>
          <w:rPr>
            <w:color w:val="A9B7C6"/>
          </w:rPr>
          <w:t>}</w:t>
        </w:r>
        <w:r>
          <w:rPr>
            <w:color w:val="A9B7C6"/>
          </w:rPr>
          <w:br/>
          <w:t>}</w:t>
        </w:r>
      </w:ins>
    </w:p>
    <w:p w:rsidR="0026585F" w:rsidRDefault="0026585F" w:rsidP="00D52F44">
      <w:pPr>
        <w:ind w:firstLine="720"/>
        <w:jc w:val="both"/>
        <w:rPr>
          <w:ins w:id="45" w:author="Ivan Varabei" w:date="2020-11-04T14:19:00Z"/>
          <w:rStyle w:val="SubtleEmphasis"/>
          <w:lang w:val="en-US"/>
        </w:rPr>
      </w:pPr>
    </w:p>
    <w:p w:rsidR="0026585F" w:rsidRDefault="0026585F" w:rsidP="00D52F44">
      <w:pPr>
        <w:ind w:firstLine="720"/>
        <w:jc w:val="both"/>
        <w:rPr>
          <w:ins w:id="46" w:author="Ivan Varabei" w:date="2020-11-04T14:19:00Z"/>
          <w:rStyle w:val="SubtleEmphasis"/>
          <w:lang w:val="en-US"/>
        </w:rPr>
      </w:pPr>
      <w:ins w:id="47" w:author="Ivan Varabei" w:date="2020-11-04T14:19:00Z">
        <w:r>
          <w:rPr>
            <w:rStyle w:val="SubtleEmphasis"/>
            <w:lang w:val="en-US"/>
          </w:rPr>
          <w:t>Main.java</w:t>
        </w:r>
      </w:ins>
    </w:p>
    <w:p w:rsidR="0026585F" w:rsidRDefault="0026585F" w:rsidP="0026585F">
      <w:pPr>
        <w:pStyle w:val="HTMLPreformatted"/>
        <w:shd w:val="clear" w:color="auto" w:fill="2B2B2B"/>
        <w:rPr>
          <w:ins w:id="48" w:author="Ivan Varabei" w:date="2020-11-04T14:20:00Z"/>
          <w:color w:val="A9B7C6"/>
        </w:rPr>
      </w:pPr>
      <w:ins w:id="49" w:author="Ivan Varabei" w:date="2020-11-04T14:20:00Z">
        <w:r>
          <w:rPr>
            <w:color w:val="CC7832"/>
          </w:rPr>
          <w:t xml:space="preserve">public class </w:t>
        </w:r>
        <w:r>
          <w:rPr>
            <w:color w:val="A9B7C6"/>
          </w:rPr>
          <w:t>Main {</w:t>
        </w:r>
        <w:r>
          <w:rPr>
            <w:color w:val="A9B7C6"/>
          </w:rPr>
          <w:br/>
          <w:t xml:space="preserve">    </w:t>
        </w:r>
        <w:r>
          <w:rPr>
            <w:color w:val="CC7832"/>
          </w:rPr>
          <w:t xml:space="preserve">public static void </w:t>
        </w:r>
        <w:r>
          <w:rPr>
            <w:color w:val="FFC66D"/>
          </w:rPr>
          <w:t>main</w:t>
        </w:r>
        <w:r>
          <w:rPr>
            <w:color w:val="A9B7C6"/>
          </w:rPr>
          <w:t xml:space="preserve">(String[] </w:t>
        </w:r>
        <w:proofErr w:type="spellStart"/>
        <w:r>
          <w:rPr>
            <w:color w:val="A9B7C6"/>
          </w:rPr>
          <w:t>args</w:t>
        </w:r>
        <w:proofErr w:type="spellEnd"/>
        <w:r>
          <w:rPr>
            <w:color w:val="A9B7C6"/>
          </w:rPr>
          <w:t>) {</w:t>
        </w:r>
        <w:r>
          <w:rPr>
            <w:color w:val="A9B7C6"/>
          </w:rPr>
          <w:br/>
        </w:r>
        <w:r>
          <w:rPr>
            <w:color w:val="A9B7C6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CC7832"/>
          </w:rPr>
          <w:t xml:space="preserve"> </w:t>
        </w:r>
        <w:r>
          <w:rPr>
            <w:color w:val="A9B7C6"/>
          </w:rPr>
          <w:t xml:space="preserve">answer = </w:t>
        </w:r>
        <w:r>
          <w:rPr>
            <w:color w:val="6897BB"/>
          </w:rPr>
          <w:t>0</w:t>
        </w:r>
        <w:r>
          <w:rPr>
            <w:color w:val="CC7832"/>
          </w:rPr>
          <w:t>;</w:t>
        </w:r>
        <w:r>
          <w:rPr>
            <w:color w:val="CC7832"/>
          </w:rPr>
          <w:br/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[][] </w:t>
        </w:r>
        <w:proofErr w:type="spellStart"/>
        <w:r>
          <w:rPr>
            <w:color w:val="A9B7C6"/>
          </w:rPr>
          <w:t>dataMatrix</w:t>
        </w:r>
        <w:proofErr w:type="spellEnd"/>
        <w:r>
          <w:rPr>
            <w:color w:val="A9B7C6"/>
          </w:rPr>
          <w:t xml:space="preserve"> = {</w:t>
        </w:r>
        <w:r>
          <w:rPr>
            <w:color w:val="A9B7C6"/>
          </w:rPr>
          <w:br/>
          <w:t xml:space="preserve">                {</w:t>
        </w:r>
        <w:r>
          <w:rPr>
            <w:color w:val="6897BB"/>
          </w:rPr>
          <w:t>10</w:t>
        </w:r>
        <w:r>
          <w:rPr>
            <w:color w:val="CC7832"/>
          </w:rPr>
          <w:t xml:space="preserve">, </w:t>
        </w:r>
        <w:r>
          <w:rPr>
            <w:color w:val="6897BB"/>
          </w:rPr>
          <w:t>7</w:t>
        </w:r>
        <w:r>
          <w:rPr>
            <w:color w:val="CC7832"/>
          </w:rPr>
          <w:t xml:space="preserve">, </w:t>
        </w:r>
        <w:r>
          <w:rPr>
            <w:color w:val="6897BB"/>
          </w:rPr>
          <w:t>4</w:t>
        </w:r>
        <w:r>
          <w:rPr>
            <w:color w:val="CC7832"/>
          </w:rPr>
          <w:t xml:space="preserve">, </w:t>
        </w:r>
        <w:r>
          <w:rPr>
            <w:color w:val="6897BB"/>
          </w:rPr>
          <w:t>9</w:t>
        </w:r>
        <w:r>
          <w:rPr>
            <w:color w:val="A9B7C6"/>
          </w:rPr>
          <w:t>}</w:t>
        </w:r>
        <w:r>
          <w:rPr>
            <w:color w:val="CC7832"/>
          </w:rPr>
          <w:t>,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{</w:t>
        </w:r>
        <w:r>
          <w:rPr>
            <w:color w:val="6897BB"/>
          </w:rPr>
          <w:t>3</w:t>
        </w:r>
        <w:r>
          <w:rPr>
            <w:color w:val="CC7832"/>
          </w:rPr>
          <w:t xml:space="preserve">, </w:t>
        </w:r>
        <w:r>
          <w:rPr>
            <w:color w:val="6897BB"/>
          </w:rPr>
          <w:t>7</w:t>
        </w:r>
        <w:r>
          <w:rPr>
            <w:color w:val="CC7832"/>
          </w:rPr>
          <w:t xml:space="preserve">, </w:t>
        </w:r>
        <w:r>
          <w:rPr>
            <w:color w:val="6897BB"/>
          </w:rPr>
          <w:t>5</w:t>
        </w:r>
        <w:r>
          <w:rPr>
            <w:color w:val="CC7832"/>
          </w:rPr>
          <w:t xml:space="preserve">, </w:t>
        </w:r>
        <w:r>
          <w:rPr>
            <w:color w:val="6897BB"/>
          </w:rPr>
          <w:t>1</w:t>
        </w:r>
        <w:r>
          <w:rPr>
            <w:color w:val="A9B7C6"/>
          </w:rPr>
          <w:t>}</w:t>
        </w:r>
        <w:r>
          <w:rPr>
            <w:color w:val="CC7832"/>
          </w:rPr>
          <w:t>,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{</w:t>
        </w:r>
        <w:r>
          <w:rPr>
            <w:color w:val="6897BB"/>
          </w:rPr>
          <w:t>5</w:t>
        </w:r>
        <w:r>
          <w:rPr>
            <w:color w:val="CC7832"/>
          </w:rPr>
          <w:t xml:space="preserve">, </w:t>
        </w:r>
        <w:r>
          <w:rPr>
            <w:color w:val="6897BB"/>
          </w:rPr>
          <w:t>6</w:t>
        </w:r>
        <w:r>
          <w:rPr>
            <w:color w:val="CC7832"/>
          </w:rPr>
          <w:t xml:space="preserve">, </w:t>
        </w:r>
        <w:r>
          <w:rPr>
            <w:color w:val="6897BB"/>
          </w:rPr>
          <w:t>7</w:t>
        </w:r>
        <w:r>
          <w:rPr>
            <w:color w:val="CC7832"/>
          </w:rPr>
          <w:t xml:space="preserve">, </w:t>
        </w:r>
        <w:r>
          <w:rPr>
            <w:color w:val="6897BB"/>
          </w:rPr>
          <w:t>3</w:t>
        </w:r>
        <w:r>
          <w:rPr>
            <w:color w:val="A9B7C6"/>
          </w:rPr>
          <w:t>}</w:t>
        </w:r>
        <w:r>
          <w:rPr>
            <w:color w:val="CC7832"/>
          </w:rPr>
          <w:t>,</w:t>
        </w:r>
        <w:r>
          <w:rPr>
            <w:color w:val="CC7832"/>
          </w:rPr>
          <w:br/>
          <w:t xml:space="preserve">                </w:t>
        </w:r>
        <w:r>
          <w:rPr>
            <w:color w:val="A9B7C6"/>
          </w:rPr>
          <w:t>{</w:t>
        </w:r>
        <w:r>
          <w:rPr>
            <w:color w:val="6897BB"/>
          </w:rPr>
          <w:t>6</w:t>
        </w:r>
        <w:r>
          <w:rPr>
            <w:color w:val="CC7832"/>
          </w:rPr>
          <w:t xml:space="preserve">, </w:t>
        </w:r>
        <w:r>
          <w:rPr>
            <w:color w:val="6897BB"/>
          </w:rPr>
          <w:t>11</w:t>
        </w:r>
        <w:r>
          <w:rPr>
            <w:color w:val="CC7832"/>
          </w:rPr>
          <w:t xml:space="preserve">, </w:t>
        </w:r>
        <w:r>
          <w:rPr>
            <w:color w:val="6897BB"/>
          </w:rPr>
          <w:t>8</w:t>
        </w:r>
        <w:r>
          <w:rPr>
            <w:color w:val="CC7832"/>
          </w:rPr>
          <w:t xml:space="preserve">, </w:t>
        </w:r>
        <w:r>
          <w:rPr>
            <w:color w:val="6897BB"/>
          </w:rPr>
          <w:t>5</w:t>
        </w:r>
        <w:r>
          <w:rPr>
            <w:color w:val="A9B7C6"/>
          </w:rPr>
          <w:t>}</w:t>
        </w:r>
        <w:r>
          <w:rPr>
            <w:color w:val="A9B7C6"/>
          </w:rPr>
          <w:br/>
          <w:t xml:space="preserve">        }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A9B7C6"/>
          </w:rPr>
          <w:t>HungarianAlgorithm</w:t>
        </w:r>
        <w:proofErr w:type="spellEnd"/>
        <w:r>
          <w:rPr>
            <w:color w:val="A9B7C6"/>
          </w:rPr>
          <w:t xml:space="preserve"> ha = </w:t>
        </w:r>
        <w:r>
          <w:rPr>
            <w:color w:val="CC7832"/>
          </w:rPr>
          <w:t xml:space="preserve">new </w:t>
        </w:r>
        <w:proofErr w:type="spellStart"/>
        <w:r>
          <w:rPr>
            <w:color w:val="A9B7C6"/>
          </w:rPr>
          <w:t>HungarianAlgorithm</w:t>
        </w:r>
        <w:proofErr w:type="spellEnd"/>
        <w:r>
          <w:rPr>
            <w:color w:val="A9B7C6"/>
          </w:rPr>
          <w:t>(</w:t>
        </w:r>
        <w:proofErr w:type="spellStart"/>
        <w:r>
          <w:rPr>
            <w:color w:val="A9B7C6"/>
          </w:rPr>
          <w:t>dataMatrix</w:t>
        </w:r>
        <w:proofErr w:type="spellEnd"/>
        <w:r>
          <w:rPr>
            <w:color w:val="A9B7C6"/>
          </w:rPr>
          <w:t>)</w:t>
        </w:r>
        <w:r>
          <w:rPr>
            <w:color w:val="CC7832"/>
          </w:rPr>
          <w:t>;</w:t>
        </w:r>
        <w:r>
          <w:rPr>
            <w:color w:val="CC7832"/>
          </w:rPr>
          <w:br/>
          <w:t xml:space="preserve">        </w:t>
        </w:r>
        <w:proofErr w:type="spellStart"/>
        <w:r>
          <w:rPr>
            <w:color w:val="CC7832"/>
          </w:rPr>
          <w:t>int</w:t>
        </w:r>
        <w:proofErr w:type="spellEnd"/>
        <w:r>
          <w:rPr>
            <w:color w:val="A9B7C6"/>
          </w:rPr>
          <w:t xml:space="preserve">[][] assignment = </w:t>
        </w:r>
        <w:proofErr w:type="spellStart"/>
        <w:r>
          <w:rPr>
            <w:color w:val="A9B7C6"/>
          </w:rPr>
          <w:t>ha.findOptimalAssignment</w:t>
        </w:r>
        <w:proofErr w:type="spellEnd"/>
        <w:r>
          <w:rPr>
            <w:color w:val="A9B7C6"/>
          </w:rPr>
          <w:t>()</w:t>
        </w:r>
        <w:r>
          <w:rPr>
            <w:color w:val="CC7832"/>
          </w:rPr>
          <w:t>;</w:t>
        </w:r>
        <w:r>
          <w:rPr>
            <w:color w:val="808080"/>
          </w:rPr>
          <w:br/>
          <w:t xml:space="preserve">    </w:t>
        </w:r>
        <w:r>
          <w:rPr>
            <w:color w:val="A9B7C6"/>
          </w:rPr>
          <w:t>}</w:t>
        </w:r>
        <w:r>
          <w:rPr>
            <w:color w:val="A9B7C6"/>
          </w:rPr>
          <w:br/>
          <w:t>}</w:t>
        </w:r>
      </w:ins>
    </w:p>
    <w:p w:rsidR="0026585F" w:rsidRDefault="0026585F" w:rsidP="00D52F44">
      <w:pPr>
        <w:ind w:firstLine="720"/>
        <w:jc w:val="both"/>
        <w:rPr>
          <w:ins w:id="50" w:author="Ivan Varabei" w:date="2020-11-04T14:19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51" w:author="Ivan Varabei" w:date="2020-11-04T14:18:00Z"/>
          <w:rStyle w:val="SubtleEmphasis"/>
          <w:lang w:val="en-US"/>
        </w:rPr>
      </w:pPr>
      <w:del w:id="52" w:author="Ivan Varabei" w:date="2020-11-04T14:18:00Z">
        <w:r w:rsidRPr="00284931" w:rsidDel="0026585F">
          <w:rPr>
            <w:rStyle w:val="SubtleEmphasis"/>
            <w:lang w:val="en-US"/>
          </w:rPr>
          <w:delText>public class Test {</w:delText>
        </w:r>
      </w:del>
    </w:p>
    <w:p w:rsidR="00284931" w:rsidRPr="00284931" w:rsidDel="0026585F" w:rsidRDefault="00284931" w:rsidP="00284931">
      <w:pPr>
        <w:spacing w:line="240" w:lineRule="auto"/>
        <w:rPr>
          <w:del w:id="53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54" w:author="Ivan Varabei" w:date="2020-11-04T14:18:00Z"/>
          <w:rStyle w:val="SubtleEmphasis"/>
          <w:lang w:val="en-US"/>
        </w:rPr>
      </w:pPr>
      <w:del w:id="55" w:author="Ivan Varabei" w:date="2020-11-04T14:18:00Z">
        <w:r w:rsidRPr="00284931" w:rsidDel="0026585F">
          <w:rPr>
            <w:rStyle w:val="SubtleEmphasis"/>
            <w:lang w:val="en-US"/>
          </w:rPr>
          <w:delText>    public static void main(String[] args) {</w:delText>
        </w:r>
      </w:del>
    </w:p>
    <w:p w:rsidR="00284931" w:rsidRPr="00284931" w:rsidDel="0026585F" w:rsidRDefault="00284931" w:rsidP="00284931">
      <w:pPr>
        <w:spacing w:line="240" w:lineRule="auto"/>
        <w:rPr>
          <w:del w:id="56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57" w:author="Ivan Varabei" w:date="2020-11-04T14:18:00Z"/>
          <w:rStyle w:val="SubtleEmphasis"/>
          <w:lang w:val="en-US"/>
        </w:rPr>
      </w:pPr>
      <w:del w:id="58" w:author="Ivan Varabei" w:date="2020-11-04T14:18:00Z">
        <w:r w:rsidRPr="00284931" w:rsidDel="0026585F">
          <w:rPr>
            <w:rStyle w:val="SubtleEmphasis"/>
            <w:lang w:val="en-US"/>
          </w:rPr>
          <w:delText>        int answer = 0;</w:delText>
        </w:r>
      </w:del>
    </w:p>
    <w:p w:rsidR="00284931" w:rsidRPr="00284931" w:rsidDel="0026585F" w:rsidRDefault="00284931" w:rsidP="00284931">
      <w:pPr>
        <w:spacing w:line="240" w:lineRule="auto"/>
        <w:rPr>
          <w:del w:id="59" w:author="Ivan Varabei" w:date="2020-11-04T14:18:00Z"/>
          <w:rStyle w:val="SubtleEmphasis"/>
          <w:lang w:val="en-US"/>
        </w:rPr>
      </w:pPr>
    </w:p>
    <w:p w:rsidR="00D56052" w:rsidRPr="00D56052" w:rsidDel="0026585F" w:rsidRDefault="00284931" w:rsidP="00D56052">
      <w:pPr>
        <w:spacing w:line="240" w:lineRule="auto"/>
        <w:ind w:firstLine="720"/>
        <w:jc w:val="both"/>
        <w:rPr>
          <w:del w:id="60" w:author="Ivan Varabei" w:date="2020-11-04T14:18:00Z"/>
          <w:rStyle w:val="SubtleEmphasis"/>
          <w:lang w:val="en-US"/>
        </w:rPr>
      </w:pPr>
      <w:del w:id="61" w:author="Ivan Varabei" w:date="2020-11-04T14:18:00Z">
        <w:r w:rsidRPr="00284931" w:rsidDel="0026585F">
          <w:rPr>
            <w:rStyle w:val="SubtleEmphasis"/>
            <w:lang w:val="en-US"/>
          </w:rPr>
          <w:delText>      </w:delText>
        </w:r>
        <w:r w:rsidR="00D56052" w:rsidRPr="00D56052" w:rsidDel="0026585F">
          <w:rPr>
            <w:rStyle w:val="SubtleEmphasis"/>
            <w:lang w:val="en-US"/>
          </w:rPr>
          <w:delText>int[][] dataMatrix = {</w:delText>
        </w:r>
      </w:del>
    </w:p>
    <w:p w:rsidR="00D56052" w:rsidRPr="00D56052" w:rsidDel="0026585F" w:rsidRDefault="00D56052" w:rsidP="00D56052">
      <w:pPr>
        <w:spacing w:line="240" w:lineRule="auto"/>
        <w:ind w:firstLine="720"/>
        <w:jc w:val="both"/>
        <w:rPr>
          <w:del w:id="62" w:author="Ivan Varabei" w:date="2020-11-04T14:18:00Z"/>
          <w:rStyle w:val="SubtleEmphasis"/>
          <w:lang w:val="en-US"/>
        </w:rPr>
      </w:pPr>
      <w:del w:id="63" w:author="Ivan Varabei" w:date="2020-11-04T14:18:00Z">
        <w:r w:rsidRPr="00D56052" w:rsidDel="0026585F">
          <w:rPr>
            <w:rStyle w:val="SubtleEmphasis"/>
            <w:lang w:val="en-US"/>
          </w:rPr>
          <w:delText xml:space="preserve">                {10, 7, 4, 9},</w:delText>
        </w:r>
      </w:del>
    </w:p>
    <w:p w:rsidR="00D56052" w:rsidRPr="00D56052" w:rsidDel="0026585F" w:rsidRDefault="00D56052" w:rsidP="00D56052">
      <w:pPr>
        <w:spacing w:line="240" w:lineRule="auto"/>
        <w:ind w:firstLine="720"/>
        <w:jc w:val="both"/>
        <w:rPr>
          <w:del w:id="64" w:author="Ivan Varabei" w:date="2020-11-04T14:18:00Z"/>
          <w:rStyle w:val="SubtleEmphasis"/>
          <w:lang w:val="en-US"/>
        </w:rPr>
      </w:pPr>
      <w:del w:id="65" w:author="Ivan Varabei" w:date="2020-11-04T14:18:00Z">
        <w:r w:rsidRPr="00D56052" w:rsidDel="0026585F">
          <w:rPr>
            <w:rStyle w:val="SubtleEmphasis"/>
            <w:lang w:val="en-US"/>
          </w:rPr>
          <w:delText xml:space="preserve">                {3, 7, 5, 1},</w:delText>
        </w:r>
      </w:del>
    </w:p>
    <w:p w:rsidR="00D56052" w:rsidRPr="00D56052" w:rsidDel="0026585F" w:rsidRDefault="00D56052" w:rsidP="00D56052">
      <w:pPr>
        <w:spacing w:line="240" w:lineRule="auto"/>
        <w:ind w:firstLine="720"/>
        <w:jc w:val="both"/>
        <w:rPr>
          <w:del w:id="66" w:author="Ivan Varabei" w:date="2020-11-04T14:18:00Z"/>
          <w:rStyle w:val="SubtleEmphasis"/>
          <w:lang w:val="en-US"/>
        </w:rPr>
      </w:pPr>
      <w:del w:id="67" w:author="Ivan Varabei" w:date="2020-11-04T14:18:00Z">
        <w:r w:rsidRPr="00D56052" w:rsidDel="0026585F">
          <w:rPr>
            <w:rStyle w:val="SubtleEmphasis"/>
            <w:lang w:val="en-US"/>
          </w:rPr>
          <w:delText xml:space="preserve">                {5, 6, 7, 3},</w:delText>
        </w:r>
      </w:del>
    </w:p>
    <w:p w:rsidR="00D56052" w:rsidRPr="00D56052" w:rsidDel="0026585F" w:rsidRDefault="00D56052" w:rsidP="00D56052">
      <w:pPr>
        <w:spacing w:line="240" w:lineRule="auto"/>
        <w:ind w:firstLine="720"/>
        <w:jc w:val="both"/>
        <w:rPr>
          <w:del w:id="68" w:author="Ivan Varabei" w:date="2020-11-04T14:18:00Z"/>
          <w:rStyle w:val="SubtleEmphasis"/>
          <w:lang w:val="en-US"/>
        </w:rPr>
      </w:pPr>
      <w:del w:id="69" w:author="Ivan Varabei" w:date="2020-11-04T14:18:00Z">
        <w:r w:rsidRPr="00D56052" w:rsidDel="0026585F">
          <w:rPr>
            <w:rStyle w:val="SubtleEmphasis"/>
            <w:lang w:val="en-US"/>
          </w:rPr>
          <w:delText xml:space="preserve">                {6, 11, 8, 5}</w:delText>
        </w:r>
      </w:del>
    </w:p>
    <w:p w:rsidR="00284931" w:rsidRPr="00284931" w:rsidDel="0026585F" w:rsidRDefault="00D56052" w:rsidP="00D56052">
      <w:pPr>
        <w:spacing w:line="240" w:lineRule="auto"/>
        <w:ind w:firstLine="720"/>
        <w:jc w:val="both"/>
        <w:rPr>
          <w:del w:id="70" w:author="Ivan Varabei" w:date="2020-11-04T14:18:00Z"/>
          <w:rStyle w:val="SubtleEmphasis"/>
          <w:lang w:val="en-US"/>
        </w:rPr>
      </w:pPr>
      <w:del w:id="71" w:author="Ivan Varabei" w:date="2020-11-04T14:18:00Z">
        <w:r w:rsidRPr="00D56052" w:rsidDel="0026585F">
          <w:rPr>
            <w:rStyle w:val="SubtleEmphasis"/>
            <w:lang w:val="en-US"/>
          </w:rPr>
          <w:delText xml:space="preserve">        };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72" w:author="Ivan Varabei" w:date="2020-11-04T14:18:00Z"/>
          <w:rStyle w:val="SubtleEmphasis"/>
          <w:lang w:val="en-US"/>
        </w:rPr>
      </w:pPr>
      <w:del w:id="73" w:author="Ivan Varabei" w:date="2020-11-04T14:18:00Z">
        <w:r w:rsidRPr="00284931" w:rsidDel="0026585F">
          <w:rPr>
            <w:rStyle w:val="SubtleEmphasis"/>
            <w:lang w:val="en-US"/>
          </w:rPr>
          <w:delText>        HungarianAlgorithm ha = new HungarianAlgorithm(dataMatrix);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74" w:author="Ivan Varabei" w:date="2020-11-04T14:18:00Z"/>
          <w:rStyle w:val="SubtleEmphasis"/>
          <w:lang w:val="en-US"/>
        </w:rPr>
      </w:pPr>
      <w:del w:id="75" w:author="Ivan Varabei" w:date="2020-11-04T14:18:00Z">
        <w:r w:rsidRPr="00284931" w:rsidDel="0026585F">
          <w:rPr>
            <w:rStyle w:val="SubtleEmphasis"/>
            <w:lang w:val="en-US"/>
          </w:rPr>
          <w:delText>        int[][] assignment = ha.findOptimalAssignment();</w:delText>
        </w:r>
      </w:del>
    </w:p>
    <w:p w:rsidR="00284931" w:rsidRPr="00284931" w:rsidDel="0026585F" w:rsidRDefault="00284931" w:rsidP="00284931">
      <w:pPr>
        <w:spacing w:line="240" w:lineRule="auto"/>
        <w:rPr>
          <w:del w:id="76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77" w:author="Ivan Varabei" w:date="2020-11-04T14:18:00Z"/>
          <w:rStyle w:val="SubtleEmphasis"/>
          <w:lang w:val="en-US"/>
        </w:rPr>
      </w:pPr>
      <w:del w:id="78" w:author="Ivan Varabei" w:date="2020-11-04T14:18:00Z">
        <w:r w:rsidRPr="00284931" w:rsidDel="0026585F">
          <w:rPr>
            <w:rStyle w:val="SubtleEmphasis"/>
            <w:lang w:val="en-US"/>
          </w:rPr>
          <w:delText>HungarianAlgorithm.java</w:delText>
        </w:r>
      </w:del>
    </w:p>
    <w:p w:rsidR="00284931" w:rsidRPr="00284931" w:rsidDel="0026585F" w:rsidRDefault="00284931" w:rsidP="00284931">
      <w:pPr>
        <w:spacing w:line="240" w:lineRule="auto"/>
        <w:rPr>
          <w:del w:id="79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80" w:author="Ivan Varabei" w:date="2020-11-04T14:18:00Z"/>
          <w:rStyle w:val="SubtleEmphasis"/>
          <w:lang w:val="en-US"/>
        </w:rPr>
      </w:pPr>
      <w:del w:id="81" w:author="Ivan Varabei" w:date="2020-11-04T14:18:00Z">
        <w:r w:rsidRPr="00284931" w:rsidDel="0026585F">
          <w:rPr>
            <w:rStyle w:val="SubtleEmphasis"/>
            <w:lang w:val="en-US"/>
          </w:rPr>
          <w:delText>import java.util.Arrays;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82" w:author="Ivan Varabei" w:date="2020-11-04T14:18:00Z"/>
          <w:rStyle w:val="SubtleEmphasis"/>
          <w:lang w:val="en-US"/>
        </w:rPr>
      </w:pPr>
      <w:del w:id="83" w:author="Ivan Varabei" w:date="2020-11-04T14:18:00Z">
        <w:r w:rsidRPr="00284931" w:rsidDel="0026585F">
          <w:rPr>
            <w:rStyle w:val="SubtleEmphasis"/>
            <w:lang w:val="en-US"/>
          </w:rPr>
          <w:delText>import java.util.LinkedHashSet;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84" w:author="Ivan Varabei" w:date="2020-11-04T14:18:00Z"/>
          <w:rStyle w:val="SubtleEmphasis"/>
          <w:lang w:val="en-US"/>
        </w:rPr>
      </w:pPr>
      <w:del w:id="85" w:author="Ivan Varabei" w:date="2020-11-04T14:18:00Z">
        <w:r w:rsidRPr="00284931" w:rsidDel="0026585F">
          <w:rPr>
            <w:rStyle w:val="SubtleEmphasis"/>
            <w:lang w:val="en-US"/>
          </w:rPr>
          <w:delText>import java.util.Set;</w:delText>
        </w:r>
      </w:del>
    </w:p>
    <w:p w:rsidR="00284931" w:rsidRPr="00284931" w:rsidDel="0026585F" w:rsidRDefault="00284931" w:rsidP="00284931">
      <w:pPr>
        <w:spacing w:line="240" w:lineRule="auto"/>
        <w:rPr>
          <w:del w:id="86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87" w:author="Ivan Varabei" w:date="2020-11-04T14:18:00Z"/>
          <w:rStyle w:val="SubtleEmphasis"/>
          <w:lang w:val="en-US"/>
        </w:rPr>
      </w:pPr>
      <w:del w:id="88" w:author="Ivan Varabei" w:date="2020-11-04T14:18:00Z">
        <w:r w:rsidRPr="00284931" w:rsidDel="0026585F">
          <w:rPr>
            <w:rStyle w:val="SubtleEmphasis"/>
            <w:lang w:val="en-US"/>
          </w:rPr>
          <w:delText>public class HungarianAlgorithm {</w:delText>
        </w:r>
      </w:del>
    </w:p>
    <w:p w:rsidR="00284931" w:rsidRPr="00284931" w:rsidDel="0026585F" w:rsidRDefault="00284931" w:rsidP="00284931">
      <w:pPr>
        <w:spacing w:line="240" w:lineRule="auto"/>
        <w:rPr>
          <w:del w:id="89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90" w:author="Ivan Varabei" w:date="2020-11-04T14:18:00Z"/>
          <w:rStyle w:val="SubtleEmphasis"/>
          <w:lang w:val="en-US"/>
        </w:rPr>
      </w:pPr>
      <w:del w:id="91" w:author="Ivan Varabei" w:date="2020-11-04T14:18:00Z">
        <w:r w:rsidRPr="00284931" w:rsidDel="0026585F">
          <w:rPr>
            <w:rStyle w:val="SubtleEmphasis"/>
            <w:lang w:val="en-US"/>
          </w:rPr>
          <w:delText>    int[][] matrix;</w:delText>
        </w:r>
      </w:del>
    </w:p>
    <w:p w:rsidR="00284931" w:rsidRPr="00284931" w:rsidDel="0026585F" w:rsidRDefault="00284931" w:rsidP="00284931">
      <w:pPr>
        <w:spacing w:line="240" w:lineRule="auto"/>
        <w:rPr>
          <w:del w:id="92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93" w:author="Ivan Varabei" w:date="2020-11-04T14:18:00Z"/>
          <w:rStyle w:val="SubtleEmphasis"/>
          <w:lang w:val="en-US"/>
        </w:rPr>
      </w:pPr>
      <w:del w:id="94" w:author="Ivan Varabei" w:date="2020-11-04T14:18:00Z">
        <w:r w:rsidRPr="00284931" w:rsidDel="0026585F">
          <w:rPr>
            <w:rStyle w:val="SubtleEmphasis"/>
            <w:lang w:val="en-US"/>
          </w:rPr>
          <w:delText>    int[] squareInRow, squareInCol, rowIsCovered, colIsCovered, staredZeroesInRow;</w:delText>
        </w:r>
      </w:del>
    </w:p>
    <w:p w:rsidR="00284931" w:rsidRPr="00284931" w:rsidDel="0026585F" w:rsidRDefault="00284931" w:rsidP="00284931">
      <w:pPr>
        <w:spacing w:line="240" w:lineRule="auto"/>
        <w:rPr>
          <w:del w:id="95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96" w:author="Ivan Varabei" w:date="2020-11-04T14:18:00Z"/>
          <w:rStyle w:val="SubtleEmphasis"/>
          <w:lang w:val="en-US"/>
        </w:rPr>
      </w:pPr>
      <w:del w:id="97" w:author="Ivan Varabei" w:date="2020-11-04T14:18:00Z">
        <w:r w:rsidRPr="00284931" w:rsidDel="0026585F">
          <w:rPr>
            <w:rStyle w:val="SubtleEmphasis"/>
            <w:lang w:val="en-US"/>
          </w:rPr>
          <w:delText>    public HungarianAlgorithm(int[][] matrix)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98" w:author="Ivan Varabei" w:date="2020-11-04T14:18:00Z"/>
          <w:rStyle w:val="SubtleEmphasis"/>
          <w:lang w:val="en-US"/>
        </w:rPr>
      </w:pPr>
      <w:del w:id="99" w:author="Ivan Varabei" w:date="2020-11-04T14:18:00Z">
        <w:r w:rsidRPr="00284931" w:rsidDel="0026585F">
          <w:rPr>
            <w:rStyle w:val="SubtleEmphasis"/>
            <w:lang w:val="en-US"/>
          </w:rPr>
          <w:delText>        if (matrix.length != matrix[0].length)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00" w:author="Ivan Varabei" w:date="2020-11-04T14:18:00Z"/>
          <w:rStyle w:val="SubtleEmphasis"/>
          <w:lang w:val="en-US"/>
        </w:rPr>
      </w:pPr>
      <w:del w:id="101" w:author="Ivan Varabei" w:date="2020-11-04T14:18:00Z">
        <w:r w:rsidRPr="00284931" w:rsidDel="0026585F">
          <w:rPr>
            <w:rStyle w:val="SubtleEmphasis"/>
            <w:lang w:val="en-US"/>
          </w:rPr>
          <w:delText>            try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02" w:author="Ivan Varabei" w:date="2020-11-04T14:18:00Z"/>
          <w:rStyle w:val="SubtleEmphasis"/>
          <w:lang w:val="en-US"/>
        </w:rPr>
      </w:pPr>
      <w:del w:id="103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throw new IllegalAccessException("The matrix is not square!");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04" w:author="Ivan Varabei" w:date="2020-11-04T14:18:00Z"/>
          <w:rStyle w:val="SubtleEmphasis"/>
          <w:lang w:val="en-US"/>
        </w:rPr>
      </w:pPr>
      <w:del w:id="105" w:author="Ivan Varabei" w:date="2020-11-04T14:18:00Z">
        <w:r w:rsidRPr="00284931" w:rsidDel="0026585F">
          <w:rPr>
            <w:rStyle w:val="SubtleEmphasis"/>
            <w:lang w:val="en-US"/>
          </w:rPr>
          <w:delText>            } catch (IllegalAccessException ex)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06" w:author="Ivan Varabei" w:date="2020-11-04T14:18:00Z"/>
          <w:rStyle w:val="SubtleEmphasis"/>
          <w:lang w:val="en-US"/>
        </w:rPr>
      </w:pPr>
      <w:del w:id="107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System.err.println(ex);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08" w:author="Ivan Varabei" w:date="2020-11-04T14:18:00Z"/>
          <w:rStyle w:val="SubtleEmphasis"/>
          <w:lang w:val="en-US"/>
        </w:rPr>
      </w:pPr>
      <w:del w:id="109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System.exit(1);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10" w:author="Ivan Varabei" w:date="2020-11-04T14:18:00Z"/>
          <w:rStyle w:val="SubtleEmphasis"/>
          <w:lang w:val="en-US"/>
        </w:rPr>
      </w:pPr>
      <w:del w:id="111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12" w:author="Ivan Varabei" w:date="2020-11-04T14:18:00Z"/>
          <w:rStyle w:val="SubtleEmphasis"/>
          <w:lang w:val="en-US"/>
        </w:rPr>
      </w:pPr>
      <w:del w:id="113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114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15" w:author="Ivan Varabei" w:date="2020-11-04T14:18:00Z"/>
          <w:rStyle w:val="SubtleEmphasis"/>
          <w:lang w:val="en-US"/>
        </w:rPr>
      </w:pPr>
      <w:del w:id="116" w:author="Ivan Varabei" w:date="2020-11-04T14:18:00Z">
        <w:r w:rsidRPr="00284931" w:rsidDel="0026585F">
          <w:rPr>
            <w:rStyle w:val="SubtleEmphasis"/>
            <w:lang w:val="en-US"/>
          </w:rPr>
          <w:delText>        this.matrix = matrix;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17" w:author="Ivan Varabei" w:date="2020-11-04T14:18:00Z"/>
          <w:rStyle w:val="SubtleEmphasis"/>
          <w:lang w:val="en-US"/>
        </w:rPr>
      </w:pPr>
      <w:del w:id="118" w:author="Ivan Varabei" w:date="2020-11-04T14:18:00Z">
        <w:r w:rsidRPr="00284931" w:rsidDel="0026585F">
          <w:rPr>
            <w:rStyle w:val="SubtleEmphasis"/>
            <w:lang w:val="en-US"/>
          </w:rPr>
          <w:delText>        squareInRow = new int[matrix.length];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19" w:author="Ivan Varabei" w:date="2020-11-04T14:18:00Z"/>
          <w:rStyle w:val="SubtleEmphasis"/>
          <w:lang w:val="en-US"/>
        </w:rPr>
      </w:pPr>
      <w:del w:id="120" w:author="Ivan Varabei" w:date="2020-11-04T14:18:00Z">
        <w:r w:rsidRPr="00284931" w:rsidDel="0026585F">
          <w:rPr>
            <w:rStyle w:val="SubtleEmphasis"/>
            <w:lang w:val="en-US"/>
          </w:rPr>
          <w:delText>        squareInCol = new int[matrix[0].length];</w:delText>
        </w:r>
      </w:del>
    </w:p>
    <w:p w:rsidR="00284931" w:rsidRPr="00284931" w:rsidDel="0026585F" w:rsidRDefault="00284931" w:rsidP="00284931">
      <w:pPr>
        <w:spacing w:line="240" w:lineRule="auto"/>
        <w:rPr>
          <w:del w:id="121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22" w:author="Ivan Varabei" w:date="2020-11-04T14:18:00Z"/>
          <w:rStyle w:val="SubtleEmphasis"/>
          <w:lang w:val="en-US"/>
        </w:rPr>
      </w:pPr>
      <w:del w:id="123" w:author="Ivan Varabei" w:date="2020-11-04T14:18:00Z">
        <w:r w:rsidRPr="00284931" w:rsidDel="0026585F">
          <w:rPr>
            <w:rStyle w:val="SubtleEmphasis"/>
            <w:lang w:val="en-US"/>
          </w:rPr>
          <w:delText>        rowIsCovered = new int[matrix.length];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24" w:author="Ivan Varabei" w:date="2020-11-04T14:18:00Z"/>
          <w:rStyle w:val="SubtleEmphasis"/>
          <w:lang w:val="en-US"/>
        </w:rPr>
      </w:pPr>
      <w:del w:id="125" w:author="Ivan Varabei" w:date="2020-11-04T14:18:00Z">
        <w:r w:rsidRPr="00284931" w:rsidDel="0026585F">
          <w:rPr>
            <w:rStyle w:val="SubtleEmphasis"/>
            <w:lang w:val="en-US"/>
          </w:rPr>
          <w:delText>        colIsCovered = new int[matrix[0].length];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26" w:author="Ivan Varabei" w:date="2020-11-04T14:18:00Z"/>
          <w:rStyle w:val="SubtleEmphasis"/>
          <w:lang w:val="en-US"/>
        </w:rPr>
      </w:pPr>
      <w:del w:id="127" w:author="Ivan Varabei" w:date="2020-11-04T14:18:00Z">
        <w:r w:rsidRPr="00284931" w:rsidDel="0026585F">
          <w:rPr>
            <w:rStyle w:val="SubtleEmphasis"/>
            <w:lang w:val="en-US"/>
          </w:rPr>
          <w:delText>        staredZeroesInRow = new int[matrix.length];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28" w:author="Ivan Varabei" w:date="2020-11-04T14:18:00Z"/>
          <w:rStyle w:val="SubtleEmphasis"/>
          <w:lang w:val="en-US"/>
        </w:rPr>
      </w:pPr>
      <w:del w:id="129" w:author="Ivan Varabei" w:date="2020-11-04T14:18:00Z">
        <w:r w:rsidRPr="00284931" w:rsidDel="0026585F">
          <w:rPr>
            <w:rStyle w:val="SubtleEmphasis"/>
            <w:lang w:val="en-US"/>
          </w:rPr>
          <w:delText>        Arrays.fill(staredZeroesInRow, -1);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30" w:author="Ivan Varabei" w:date="2020-11-04T14:18:00Z"/>
          <w:rStyle w:val="SubtleEmphasis"/>
          <w:lang w:val="en-US"/>
        </w:rPr>
      </w:pPr>
      <w:del w:id="131" w:author="Ivan Varabei" w:date="2020-11-04T14:18:00Z">
        <w:r w:rsidRPr="00284931" w:rsidDel="0026585F">
          <w:rPr>
            <w:rStyle w:val="SubtleEmphasis"/>
            <w:lang w:val="en-US"/>
          </w:rPr>
          <w:delText>        Arrays.fill(squareInRow, -1);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32" w:author="Ivan Varabei" w:date="2020-11-04T14:18:00Z"/>
          <w:rStyle w:val="SubtleEmphasis"/>
          <w:lang w:val="en-US"/>
        </w:rPr>
      </w:pPr>
      <w:del w:id="133" w:author="Ivan Varabei" w:date="2020-11-04T14:18:00Z">
        <w:r w:rsidRPr="00284931" w:rsidDel="0026585F">
          <w:rPr>
            <w:rStyle w:val="SubtleEmphasis"/>
            <w:lang w:val="en-US"/>
          </w:rPr>
          <w:delText>        Arrays.fill(squareInCol, -1);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34" w:author="Ivan Varabei" w:date="2020-11-04T14:18:00Z"/>
          <w:rStyle w:val="SubtleEmphasis"/>
          <w:lang w:val="en-US"/>
        </w:rPr>
      </w:pPr>
      <w:del w:id="135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136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37" w:author="Ivan Varabei" w:date="2020-11-04T14:18:00Z"/>
          <w:rStyle w:val="SubtleEmphasis"/>
          <w:lang w:val="en-US"/>
        </w:rPr>
      </w:pPr>
      <w:del w:id="138" w:author="Ivan Varabei" w:date="2020-11-04T14:18:00Z">
        <w:r w:rsidRPr="00284931" w:rsidDel="0026585F">
          <w:rPr>
            <w:rStyle w:val="SubtleEmphasis"/>
            <w:lang w:val="en-US"/>
          </w:rPr>
          <w:delText>    public int[][] findOptimalAssignment() {</w:delText>
        </w:r>
      </w:del>
    </w:p>
    <w:p w:rsidR="00284931" w:rsidRPr="00284931" w:rsidDel="0026585F" w:rsidRDefault="00284931" w:rsidP="00284931">
      <w:pPr>
        <w:spacing w:line="240" w:lineRule="auto"/>
        <w:rPr>
          <w:del w:id="139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40" w:author="Ivan Varabei" w:date="2020-11-04T14:18:00Z"/>
          <w:rStyle w:val="SubtleEmphasis"/>
          <w:lang w:val="en-US"/>
        </w:rPr>
      </w:pPr>
      <w:del w:id="141" w:author="Ivan Varabei" w:date="2020-11-04T14:18:00Z">
        <w:r w:rsidRPr="00284931" w:rsidDel="0026585F">
          <w:rPr>
            <w:rStyle w:val="SubtleEmphasis"/>
            <w:lang w:val="en-US"/>
          </w:rPr>
          <w:delText>        step1();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42" w:author="Ivan Varabei" w:date="2020-11-04T14:18:00Z"/>
          <w:rStyle w:val="SubtleEmphasis"/>
          <w:lang w:val="en-US"/>
        </w:rPr>
      </w:pPr>
      <w:del w:id="143" w:author="Ivan Varabei" w:date="2020-11-04T14:18:00Z">
        <w:r w:rsidRPr="00284931" w:rsidDel="0026585F">
          <w:rPr>
            <w:rStyle w:val="SubtleEmphasis"/>
            <w:lang w:val="en-US"/>
          </w:rPr>
          <w:delText>        step2();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44" w:author="Ivan Varabei" w:date="2020-11-04T14:18:00Z"/>
          <w:rStyle w:val="SubtleEmphasis"/>
          <w:lang w:val="en-US"/>
        </w:rPr>
      </w:pPr>
      <w:del w:id="145" w:author="Ivan Varabei" w:date="2020-11-04T14:18:00Z">
        <w:r w:rsidRPr="00284931" w:rsidDel="0026585F">
          <w:rPr>
            <w:rStyle w:val="SubtleEmphasis"/>
            <w:lang w:val="en-US"/>
          </w:rPr>
          <w:delText>        step3();</w:delText>
        </w:r>
      </w:del>
    </w:p>
    <w:p w:rsidR="00284931" w:rsidRPr="00284931" w:rsidDel="0026585F" w:rsidRDefault="00284931" w:rsidP="00284931">
      <w:pPr>
        <w:spacing w:line="240" w:lineRule="auto"/>
        <w:rPr>
          <w:del w:id="146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47" w:author="Ivan Varabei" w:date="2020-11-04T14:18:00Z"/>
          <w:rStyle w:val="SubtleEmphasis"/>
          <w:lang w:val="en-US"/>
        </w:rPr>
      </w:pPr>
      <w:del w:id="148" w:author="Ivan Varabei" w:date="2020-11-04T14:18:00Z">
        <w:r w:rsidRPr="00284931" w:rsidDel="0026585F">
          <w:rPr>
            <w:rStyle w:val="SubtleEmphasis"/>
            <w:lang w:val="en-US"/>
          </w:rPr>
          <w:delText>        while (!allColumnsAreCovered())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49" w:author="Ivan Varabei" w:date="2020-11-04T14:18:00Z"/>
          <w:rStyle w:val="SubtleEmphasis"/>
          <w:lang w:val="en-US"/>
        </w:rPr>
      </w:pPr>
      <w:del w:id="150" w:author="Ivan Varabei" w:date="2020-11-04T14:18:00Z">
        <w:r w:rsidRPr="00284931" w:rsidDel="0026585F">
          <w:rPr>
            <w:rStyle w:val="SubtleEmphasis"/>
            <w:lang w:val="en-US"/>
          </w:rPr>
          <w:delText>            int[] mainZero = step4();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51" w:author="Ivan Varabei" w:date="2020-11-04T14:18:00Z"/>
          <w:rStyle w:val="SubtleEmphasis"/>
          <w:lang w:val="en-US"/>
        </w:rPr>
      </w:pPr>
      <w:del w:id="152" w:author="Ivan Varabei" w:date="2020-11-04T14:18:00Z">
        <w:r w:rsidRPr="00284931" w:rsidDel="0026585F">
          <w:rPr>
            <w:rStyle w:val="SubtleEmphasis"/>
            <w:lang w:val="en-US"/>
          </w:rPr>
          <w:delText>            while (mainZero == null)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53" w:author="Ivan Varabei" w:date="2020-11-04T14:18:00Z"/>
          <w:rStyle w:val="SubtleEmphasis"/>
          <w:lang w:val="en-US"/>
        </w:rPr>
      </w:pPr>
      <w:del w:id="154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step7();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55" w:author="Ivan Varabei" w:date="2020-11-04T14:18:00Z"/>
          <w:rStyle w:val="SubtleEmphasis"/>
          <w:lang w:val="en-US"/>
        </w:rPr>
      </w:pPr>
      <w:del w:id="156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mainZero = step4();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57" w:author="Ivan Varabei" w:date="2020-11-04T14:18:00Z"/>
          <w:rStyle w:val="SubtleEmphasis"/>
          <w:lang w:val="en-US"/>
        </w:rPr>
      </w:pPr>
      <w:del w:id="158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59" w:author="Ivan Varabei" w:date="2020-11-04T14:18:00Z"/>
          <w:rStyle w:val="SubtleEmphasis"/>
          <w:lang w:val="en-US"/>
        </w:rPr>
      </w:pPr>
      <w:del w:id="160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(squareInRow[mainZero[0]] == -1)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61" w:author="Ivan Varabei" w:date="2020-11-04T14:18:00Z"/>
          <w:rStyle w:val="SubtleEmphasis"/>
          <w:lang w:val="en-US"/>
        </w:rPr>
      </w:pPr>
      <w:del w:id="162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step6(mainZero);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63" w:author="Ivan Varabei" w:date="2020-11-04T14:18:00Z"/>
          <w:rStyle w:val="SubtleEmphasis"/>
          <w:lang w:val="en-US"/>
        </w:rPr>
      </w:pPr>
      <w:del w:id="164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step3();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65" w:author="Ivan Varabei" w:date="2020-11-04T14:18:00Z"/>
          <w:rStyle w:val="SubtleEmphasis"/>
          <w:lang w:val="en-US"/>
        </w:rPr>
      </w:pPr>
      <w:del w:id="166" w:author="Ivan Varabei" w:date="2020-11-04T14:18:00Z">
        <w:r w:rsidRPr="00284931" w:rsidDel="0026585F">
          <w:rPr>
            <w:rStyle w:val="SubtleEmphasis"/>
            <w:lang w:val="en-US"/>
          </w:rPr>
          <w:delText>            } else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67" w:author="Ivan Varabei" w:date="2020-11-04T14:18:00Z"/>
          <w:rStyle w:val="SubtleEmphasis"/>
          <w:lang w:val="en-US"/>
        </w:rPr>
      </w:pPr>
      <w:del w:id="16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rowIsCovered[mainZero[0]] = 1;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69" w:author="Ivan Varabei" w:date="2020-11-04T14:18:00Z"/>
          <w:rStyle w:val="SubtleEmphasis"/>
          <w:lang w:val="en-US"/>
        </w:rPr>
      </w:pPr>
      <w:del w:id="17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colIsCovered[squareInRow[mainZero[0]]] = 0;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71" w:author="Ivan Varabei" w:date="2020-11-04T14:18:00Z"/>
          <w:rStyle w:val="SubtleEmphasis"/>
          <w:lang w:val="en-US"/>
        </w:rPr>
      </w:pPr>
      <w:del w:id="172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step7();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73" w:author="Ivan Varabei" w:date="2020-11-04T14:18:00Z"/>
          <w:rStyle w:val="SubtleEmphasis"/>
          <w:lang w:val="en-US"/>
        </w:rPr>
      </w:pPr>
      <w:del w:id="174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75" w:author="Ivan Varabei" w:date="2020-11-04T14:18:00Z"/>
          <w:rStyle w:val="SubtleEmphasis"/>
          <w:lang w:val="en-US"/>
        </w:rPr>
      </w:pPr>
      <w:del w:id="176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177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78" w:author="Ivan Varabei" w:date="2020-11-04T14:18:00Z"/>
          <w:rStyle w:val="SubtleEmphasis"/>
          <w:lang w:val="en-US"/>
        </w:rPr>
      </w:pPr>
      <w:del w:id="179" w:author="Ivan Varabei" w:date="2020-11-04T14:18:00Z">
        <w:r w:rsidRPr="00284931" w:rsidDel="0026585F">
          <w:rPr>
            <w:rStyle w:val="SubtleEmphasis"/>
            <w:lang w:val="en-US"/>
          </w:rPr>
          <w:delText>        int[][] optimalAssignment = new int[matrix.length][];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80" w:author="Ivan Varabei" w:date="2020-11-04T14:18:00Z"/>
          <w:rStyle w:val="SubtleEmphasis"/>
          <w:lang w:val="en-US"/>
        </w:rPr>
      </w:pPr>
      <w:del w:id="181" w:author="Ivan Varabei" w:date="2020-11-04T14:18:00Z">
        <w:r w:rsidRPr="00284931" w:rsidDel="0026585F">
          <w:rPr>
            <w:rStyle w:val="SubtleEmphasis"/>
            <w:lang w:val="en-US"/>
          </w:rPr>
          <w:delText>        for (int i = 0; i &lt; squareInCol.length; i++)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82" w:author="Ivan Varabei" w:date="2020-11-04T14:18:00Z"/>
          <w:rStyle w:val="SubtleEmphasis"/>
          <w:lang w:val="en-US"/>
        </w:rPr>
      </w:pPr>
      <w:del w:id="183" w:author="Ivan Varabei" w:date="2020-11-04T14:18:00Z">
        <w:r w:rsidRPr="00284931" w:rsidDel="0026585F">
          <w:rPr>
            <w:rStyle w:val="SubtleEmphasis"/>
            <w:lang w:val="en-US"/>
          </w:rPr>
          <w:delText>            optimalAssignment[i] = new int[]{i, squareInCol[i]};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84" w:author="Ivan Varabei" w:date="2020-11-04T14:18:00Z"/>
          <w:rStyle w:val="SubtleEmphasis"/>
          <w:lang w:val="en-US"/>
        </w:rPr>
      </w:pPr>
      <w:del w:id="185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86" w:author="Ivan Varabei" w:date="2020-11-04T14:18:00Z"/>
          <w:rStyle w:val="SubtleEmphasis"/>
          <w:lang w:val="en-US"/>
        </w:rPr>
      </w:pPr>
      <w:del w:id="187" w:author="Ivan Varabei" w:date="2020-11-04T14:18:00Z">
        <w:r w:rsidRPr="00284931" w:rsidDel="0026585F">
          <w:rPr>
            <w:rStyle w:val="SubtleEmphasis"/>
            <w:lang w:val="en-US"/>
          </w:rPr>
          <w:delText>        return optimalAssignment;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88" w:author="Ivan Varabei" w:date="2020-11-04T14:18:00Z"/>
          <w:rStyle w:val="SubtleEmphasis"/>
          <w:lang w:val="en-US"/>
        </w:rPr>
      </w:pPr>
      <w:del w:id="189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190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91" w:author="Ivan Varabei" w:date="2020-11-04T14:18:00Z"/>
          <w:rStyle w:val="SubtleEmphasis"/>
          <w:lang w:val="en-US"/>
        </w:rPr>
      </w:pPr>
      <w:del w:id="192" w:author="Ivan Varabei" w:date="2020-11-04T14:18:00Z">
        <w:r w:rsidRPr="00284931" w:rsidDel="0026585F">
          <w:rPr>
            <w:rStyle w:val="SubtleEmphasis"/>
            <w:lang w:val="en-US"/>
          </w:rPr>
          <w:delText>    private boolean allColumnsAreCovered()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93" w:author="Ivan Varabei" w:date="2020-11-04T14:18:00Z"/>
          <w:rStyle w:val="SubtleEmphasis"/>
          <w:lang w:val="en-US"/>
        </w:rPr>
      </w:pPr>
      <w:del w:id="194" w:author="Ivan Varabei" w:date="2020-11-04T14:18:00Z">
        <w:r w:rsidRPr="00284931" w:rsidDel="0026585F">
          <w:rPr>
            <w:rStyle w:val="SubtleEmphasis"/>
            <w:lang w:val="en-US"/>
          </w:rPr>
          <w:delText>        for (int i : colIsCovered)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95" w:author="Ivan Varabei" w:date="2020-11-04T14:18:00Z"/>
          <w:rStyle w:val="SubtleEmphasis"/>
          <w:lang w:val="en-US"/>
        </w:rPr>
      </w:pPr>
      <w:del w:id="196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(i == 0)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97" w:author="Ivan Varabei" w:date="2020-11-04T14:18:00Z"/>
          <w:rStyle w:val="SubtleEmphasis"/>
          <w:lang w:val="en-US"/>
        </w:rPr>
      </w:pPr>
      <w:del w:id="19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return false;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199" w:author="Ivan Varabei" w:date="2020-11-04T14:18:00Z"/>
          <w:rStyle w:val="SubtleEmphasis"/>
          <w:lang w:val="en-US"/>
        </w:rPr>
      </w:pPr>
      <w:del w:id="200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01" w:author="Ivan Varabei" w:date="2020-11-04T14:18:00Z"/>
          <w:rStyle w:val="SubtleEmphasis"/>
          <w:lang w:val="en-US"/>
        </w:rPr>
      </w:pPr>
      <w:del w:id="202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03" w:author="Ivan Varabei" w:date="2020-11-04T14:18:00Z"/>
          <w:rStyle w:val="SubtleEmphasis"/>
          <w:lang w:val="en-US"/>
        </w:rPr>
      </w:pPr>
      <w:del w:id="204" w:author="Ivan Varabei" w:date="2020-11-04T14:18:00Z">
        <w:r w:rsidRPr="00284931" w:rsidDel="0026585F">
          <w:rPr>
            <w:rStyle w:val="SubtleEmphasis"/>
            <w:lang w:val="en-US"/>
          </w:rPr>
          <w:delText>        return true;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05" w:author="Ivan Varabei" w:date="2020-11-04T14:18:00Z"/>
          <w:rStyle w:val="SubtleEmphasis"/>
          <w:lang w:val="en-US"/>
        </w:rPr>
      </w:pPr>
      <w:del w:id="206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207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08" w:author="Ivan Varabei" w:date="2020-11-04T14:18:00Z"/>
          <w:rStyle w:val="SubtleEmphasis"/>
          <w:lang w:val="en-US"/>
        </w:rPr>
      </w:pPr>
      <w:del w:id="209" w:author="Ivan Varabei" w:date="2020-11-04T14:18:00Z">
        <w:r w:rsidRPr="00284931" w:rsidDel="0026585F">
          <w:rPr>
            <w:rStyle w:val="SubtleEmphasis"/>
            <w:lang w:val="en-US"/>
          </w:rPr>
          <w:delText>    private void step1()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10" w:author="Ivan Varabei" w:date="2020-11-04T14:18:00Z"/>
          <w:rStyle w:val="SubtleEmphasis"/>
          <w:lang w:val="en-US"/>
        </w:rPr>
      </w:pPr>
      <w:del w:id="211" w:author="Ivan Varabei" w:date="2020-11-04T14:18:00Z">
        <w:r w:rsidRPr="00284931" w:rsidDel="0026585F">
          <w:rPr>
            <w:rStyle w:val="SubtleEmphasis"/>
            <w:lang w:val="en-US"/>
          </w:rPr>
          <w:delText>        for (int i = 0; i &lt; matrix.length; i++)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12" w:author="Ivan Varabei" w:date="2020-11-04T14:18:00Z"/>
          <w:rStyle w:val="SubtleEmphasis"/>
          <w:lang w:val="en-US"/>
        </w:rPr>
      </w:pPr>
      <w:del w:id="213" w:author="Ivan Varabei" w:date="2020-11-04T14:18:00Z">
        <w:r w:rsidRPr="00284931" w:rsidDel="0026585F">
          <w:rPr>
            <w:rStyle w:val="SubtleEmphasis"/>
            <w:lang w:val="en-US"/>
          </w:rPr>
          <w:delText>            int currentRowMin = Integer.MAX_VALUE;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14" w:author="Ivan Varabei" w:date="2020-11-04T14:18:00Z"/>
          <w:rStyle w:val="SubtleEmphasis"/>
          <w:lang w:val="en-US"/>
        </w:rPr>
      </w:pPr>
      <w:del w:id="215" w:author="Ivan Varabei" w:date="2020-11-04T14:18:00Z">
        <w:r w:rsidRPr="00284931" w:rsidDel="0026585F">
          <w:rPr>
            <w:rStyle w:val="SubtleEmphasis"/>
            <w:lang w:val="en-US"/>
          </w:rPr>
          <w:delText>            for (int j = 0; j &lt; matrix[i].length; j++)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16" w:author="Ivan Varabei" w:date="2020-11-04T14:18:00Z"/>
          <w:rStyle w:val="SubtleEmphasis"/>
          <w:lang w:val="en-US"/>
        </w:rPr>
      </w:pPr>
      <w:del w:id="217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if (matrix[i][j] &lt; currentRowMin)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18" w:author="Ivan Varabei" w:date="2020-11-04T14:18:00Z"/>
          <w:rStyle w:val="SubtleEmphasis"/>
          <w:lang w:val="en-US"/>
        </w:rPr>
      </w:pPr>
      <w:del w:id="219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currentRowMin = matrix[i][j];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20" w:author="Ivan Varabei" w:date="2020-11-04T14:18:00Z"/>
          <w:rStyle w:val="SubtleEmphasis"/>
          <w:lang w:val="en-US"/>
        </w:rPr>
      </w:pPr>
      <w:del w:id="221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22" w:author="Ivan Varabei" w:date="2020-11-04T14:18:00Z"/>
          <w:rStyle w:val="SubtleEmphasis"/>
          <w:lang w:val="en-US"/>
        </w:rPr>
      </w:pPr>
      <w:del w:id="223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24" w:author="Ivan Varabei" w:date="2020-11-04T14:18:00Z"/>
          <w:rStyle w:val="SubtleEmphasis"/>
          <w:lang w:val="en-US"/>
        </w:rPr>
      </w:pPr>
      <w:del w:id="225" w:author="Ivan Varabei" w:date="2020-11-04T14:18:00Z">
        <w:r w:rsidRPr="00284931" w:rsidDel="0026585F">
          <w:rPr>
            <w:rStyle w:val="SubtleEmphasis"/>
            <w:lang w:val="en-US"/>
          </w:rPr>
          <w:delText>            for (int k = 0; k &lt; matrix[i].length; k++)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26" w:author="Ivan Varabei" w:date="2020-11-04T14:18:00Z"/>
          <w:rStyle w:val="SubtleEmphasis"/>
          <w:lang w:val="en-US"/>
        </w:rPr>
      </w:pPr>
      <w:del w:id="227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matrix[i][k] -= currentRowMin;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28" w:author="Ivan Varabei" w:date="2020-11-04T14:18:00Z"/>
          <w:rStyle w:val="SubtleEmphasis"/>
          <w:lang w:val="en-US"/>
        </w:rPr>
      </w:pPr>
      <w:del w:id="229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30" w:author="Ivan Varabei" w:date="2020-11-04T14:18:00Z"/>
          <w:rStyle w:val="SubtleEmphasis"/>
          <w:lang w:val="en-US"/>
        </w:rPr>
      </w:pPr>
      <w:del w:id="231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232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33" w:author="Ivan Varabei" w:date="2020-11-04T14:18:00Z"/>
          <w:rStyle w:val="SubtleEmphasis"/>
          <w:lang w:val="en-US"/>
        </w:rPr>
      </w:pPr>
      <w:del w:id="234" w:author="Ivan Varabei" w:date="2020-11-04T14:18:00Z">
        <w:r w:rsidRPr="00284931" w:rsidDel="0026585F">
          <w:rPr>
            <w:rStyle w:val="SubtleEmphasis"/>
            <w:lang w:val="en-US"/>
          </w:rPr>
          <w:delText>        for (int i = 0; i &lt; matrix[0].length; i++)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35" w:author="Ivan Varabei" w:date="2020-11-04T14:18:00Z"/>
          <w:rStyle w:val="SubtleEmphasis"/>
          <w:lang w:val="en-US"/>
        </w:rPr>
      </w:pPr>
      <w:del w:id="236" w:author="Ivan Varabei" w:date="2020-11-04T14:18:00Z">
        <w:r w:rsidRPr="00284931" w:rsidDel="0026585F">
          <w:rPr>
            <w:rStyle w:val="SubtleEmphasis"/>
            <w:lang w:val="en-US"/>
          </w:rPr>
          <w:delText>            int currentColMin = Integer.MAX_VALUE;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37" w:author="Ivan Varabei" w:date="2020-11-04T14:18:00Z"/>
          <w:rStyle w:val="SubtleEmphasis"/>
          <w:lang w:val="en-US"/>
        </w:rPr>
      </w:pPr>
      <w:del w:id="238" w:author="Ivan Varabei" w:date="2020-11-04T14:18:00Z">
        <w:r w:rsidRPr="00284931" w:rsidDel="0026585F">
          <w:rPr>
            <w:rStyle w:val="SubtleEmphasis"/>
            <w:lang w:val="en-US"/>
          </w:rPr>
          <w:delText>            for (int j = 0; j &lt; matrix.length; j++)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39" w:author="Ivan Varabei" w:date="2020-11-04T14:18:00Z"/>
          <w:rStyle w:val="SubtleEmphasis"/>
          <w:lang w:val="en-US"/>
        </w:rPr>
      </w:pPr>
      <w:del w:id="24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if (matrix[j][i] &lt; currentColMin)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41" w:author="Ivan Varabei" w:date="2020-11-04T14:18:00Z"/>
          <w:rStyle w:val="SubtleEmphasis"/>
          <w:lang w:val="en-US"/>
        </w:rPr>
      </w:pPr>
      <w:del w:id="242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currentColMin = matrix[j][i];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43" w:author="Ivan Varabei" w:date="2020-11-04T14:18:00Z"/>
          <w:rStyle w:val="SubtleEmphasis"/>
          <w:lang w:val="en-US"/>
        </w:rPr>
      </w:pPr>
      <w:del w:id="244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45" w:author="Ivan Varabei" w:date="2020-11-04T14:18:00Z"/>
          <w:rStyle w:val="SubtleEmphasis"/>
          <w:lang w:val="en-US"/>
        </w:rPr>
      </w:pPr>
      <w:del w:id="246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47" w:author="Ivan Varabei" w:date="2020-11-04T14:18:00Z"/>
          <w:rStyle w:val="SubtleEmphasis"/>
          <w:lang w:val="en-US"/>
        </w:rPr>
      </w:pPr>
      <w:del w:id="248" w:author="Ivan Varabei" w:date="2020-11-04T14:18:00Z">
        <w:r w:rsidRPr="00284931" w:rsidDel="0026585F">
          <w:rPr>
            <w:rStyle w:val="SubtleEmphasis"/>
            <w:lang w:val="en-US"/>
          </w:rPr>
          <w:delText>            for (int k = 0; k &lt; matrix.length; k++)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49" w:author="Ivan Varabei" w:date="2020-11-04T14:18:00Z"/>
          <w:rStyle w:val="SubtleEmphasis"/>
          <w:lang w:val="en-US"/>
        </w:rPr>
      </w:pPr>
      <w:del w:id="25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matrix[k][i] -= currentColMin;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51" w:author="Ivan Varabei" w:date="2020-11-04T14:18:00Z"/>
          <w:rStyle w:val="SubtleEmphasis"/>
          <w:lang w:val="en-US"/>
        </w:rPr>
      </w:pPr>
      <w:del w:id="252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53" w:author="Ivan Varabei" w:date="2020-11-04T14:18:00Z"/>
          <w:rStyle w:val="SubtleEmphasis"/>
          <w:lang w:val="en-US"/>
        </w:rPr>
      </w:pPr>
      <w:del w:id="254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55" w:author="Ivan Varabei" w:date="2020-11-04T14:18:00Z"/>
          <w:rStyle w:val="SubtleEmphasis"/>
          <w:lang w:val="en-US"/>
        </w:rPr>
      </w:pPr>
      <w:del w:id="256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257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58" w:author="Ivan Varabei" w:date="2020-11-04T14:18:00Z"/>
          <w:rStyle w:val="SubtleEmphasis"/>
          <w:lang w:val="en-US"/>
        </w:rPr>
      </w:pPr>
      <w:del w:id="259" w:author="Ivan Varabei" w:date="2020-11-04T14:18:00Z">
        <w:r w:rsidRPr="00284931" w:rsidDel="0026585F">
          <w:rPr>
            <w:rStyle w:val="SubtleEmphasis"/>
            <w:lang w:val="en-US"/>
          </w:rPr>
          <w:delText>    private void step2()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60" w:author="Ivan Varabei" w:date="2020-11-04T14:18:00Z"/>
          <w:rStyle w:val="SubtleEmphasis"/>
          <w:lang w:val="en-US"/>
        </w:rPr>
      </w:pPr>
      <w:del w:id="261" w:author="Ivan Varabei" w:date="2020-11-04T14:18:00Z">
        <w:r w:rsidRPr="00284931" w:rsidDel="0026585F">
          <w:rPr>
            <w:rStyle w:val="SubtleEmphasis"/>
            <w:lang w:val="en-US"/>
          </w:rPr>
          <w:delText>        int[] rowHasSquare = new int[matrix.length];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62" w:author="Ivan Varabei" w:date="2020-11-04T14:18:00Z"/>
          <w:rStyle w:val="SubtleEmphasis"/>
          <w:lang w:val="en-US"/>
        </w:rPr>
      </w:pPr>
      <w:del w:id="263" w:author="Ivan Varabei" w:date="2020-11-04T14:18:00Z">
        <w:r w:rsidRPr="00284931" w:rsidDel="0026585F">
          <w:rPr>
            <w:rStyle w:val="SubtleEmphasis"/>
            <w:lang w:val="en-US"/>
          </w:rPr>
          <w:delText>        int[] colHasSquare = new int[matrix[0].length];</w:delText>
        </w:r>
      </w:del>
    </w:p>
    <w:p w:rsidR="00284931" w:rsidRPr="00284931" w:rsidDel="0026585F" w:rsidRDefault="00284931" w:rsidP="00284931">
      <w:pPr>
        <w:spacing w:line="240" w:lineRule="auto"/>
        <w:rPr>
          <w:del w:id="264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65" w:author="Ivan Varabei" w:date="2020-11-04T14:18:00Z"/>
          <w:rStyle w:val="SubtleEmphasis"/>
          <w:lang w:val="en-US"/>
        </w:rPr>
      </w:pPr>
      <w:del w:id="266" w:author="Ivan Varabei" w:date="2020-11-04T14:18:00Z">
        <w:r w:rsidRPr="00284931" w:rsidDel="0026585F">
          <w:rPr>
            <w:rStyle w:val="SubtleEmphasis"/>
            <w:lang w:val="en-US"/>
          </w:rPr>
          <w:delText>        for (int i = 0; i &lt; matrix.length; i++)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67" w:author="Ivan Varabei" w:date="2020-11-04T14:18:00Z"/>
          <w:rStyle w:val="SubtleEmphasis"/>
          <w:lang w:val="en-US"/>
        </w:rPr>
      </w:pPr>
      <w:del w:id="268" w:author="Ivan Varabei" w:date="2020-11-04T14:18:00Z">
        <w:r w:rsidRPr="00284931" w:rsidDel="0026585F">
          <w:rPr>
            <w:rStyle w:val="SubtleEmphasis"/>
            <w:lang w:val="en-US"/>
          </w:rPr>
          <w:delText>            for (int j = 0; j &lt; matrix.length; j++)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69" w:author="Ivan Varabei" w:date="2020-11-04T14:18:00Z"/>
          <w:rStyle w:val="SubtleEmphasis"/>
          <w:lang w:val="en-US"/>
        </w:rPr>
      </w:pPr>
      <w:del w:id="27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if (matrix[i][j] == 0 &amp;&amp; rowHasSquare[i] == 0 &amp;&amp; colHasSquare[j] == 0)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71" w:author="Ivan Varabei" w:date="2020-11-04T14:18:00Z"/>
          <w:rStyle w:val="SubtleEmphasis"/>
          <w:lang w:val="en-US"/>
        </w:rPr>
      </w:pPr>
      <w:del w:id="272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rowHasSquare[i] = 1;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73" w:author="Ivan Varabei" w:date="2020-11-04T14:18:00Z"/>
          <w:rStyle w:val="SubtleEmphasis"/>
          <w:lang w:val="en-US"/>
        </w:rPr>
      </w:pPr>
      <w:del w:id="274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colHasSquare[j] = 1;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75" w:author="Ivan Varabei" w:date="2020-11-04T14:18:00Z"/>
          <w:rStyle w:val="SubtleEmphasis"/>
          <w:lang w:val="en-US"/>
        </w:rPr>
      </w:pPr>
      <w:del w:id="276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squareInRow[i] = j;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77" w:author="Ivan Varabei" w:date="2020-11-04T14:18:00Z"/>
          <w:rStyle w:val="SubtleEmphasis"/>
          <w:lang w:val="en-US"/>
        </w:rPr>
      </w:pPr>
      <w:del w:id="27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squareInCol[j] = i;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79" w:author="Ivan Varabei" w:date="2020-11-04T14:18:00Z"/>
          <w:rStyle w:val="SubtleEmphasis"/>
          <w:lang w:val="en-US"/>
        </w:rPr>
      </w:pPr>
      <w:del w:id="28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continue;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81" w:author="Ivan Varabei" w:date="2020-11-04T14:18:00Z"/>
          <w:rStyle w:val="SubtleEmphasis"/>
          <w:lang w:val="en-US"/>
        </w:rPr>
      </w:pPr>
      <w:del w:id="282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83" w:author="Ivan Varabei" w:date="2020-11-04T14:18:00Z"/>
          <w:rStyle w:val="SubtleEmphasis"/>
          <w:lang w:val="en-US"/>
        </w:rPr>
      </w:pPr>
      <w:del w:id="284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85" w:author="Ivan Varabei" w:date="2020-11-04T14:18:00Z"/>
          <w:rStyle w:val="SubtleEmphasis"/>
          <w:lang w:val="en-US"/>
        </w:rPr>
      </w:pPr>
      <w:del w:id="286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87" w:author="Ivan Varabei" w:date="2020-11-04T14:18:00Z"/>
          <w:rStyle w:val="SubtleEmphasis"/>
          <w:lang w:val="en-US"/>
        </w:rPr>
      </w:pPr>
      <w:del w:id="288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289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90" w:author="Ivan Varabei" w:date="2020-11-04T14:18:00Z"/>
          <w:rStyle w:val="SubtleEmphasis"/>
          <w:lang w:val="en-US"/>
        </w:rPr>
      </w:pPr>
      <w:del w:id="291" w:author="Ivan Varabei" w:date="2020-11-04T14:18:00Z">
        <w:r w:rsidRPr="00284931" w:rsidDel="0026585F">
          <w:rPr>
            <w:rStyle w:val="SubtleEmphasis"/>
            <w:lang w:val="en-US"/>
          </w:rPr>
          <w:delText>    private void step3()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92" w:author="Ivan Varabei" w:date="2020-11-04T14:18:00Z"/>
          <w:rStyle w:val="SubtleEmphasis"/>
          <w:lang w:val="en-US"/>
        </w:rPr>
      </w:pPr>
      <w:del w:id="293" w:author="Ivan Varabei" w:date="2020-11-04T14:18:00Z">
        <w:r w:rsidRPr="00284931" w:rsidDel="0026585F">
          <w:rPr>
            <w:rStyle w:val="SubtleEmphasis"/>
            <w:lang w:val="en-US"/>
          </w:rPr>
          <w:delText>        for (int i = 0; i &lt; squareInCol.length; i++)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94" w:author="Ivan Varabei" w:date="2020-11-04T14:18:00Z"/>
          <w:rStyle w:val="SubtleEmphasis"/>
          <w:lang w:val="en-US"/>
        </w:rPr>
      </w:pPr>
      <w:del w:id="295" w:author="Ivan Varabei" w:date="2020-11-04T14:18:00Z">
        <w:r w:rsidRPr="00284931" w:rsidDel="0026585F">
          <w:rPr>
            <w:rStyle w:val="SubtleEmphasis"/>
            <w:lang w:val="en-US"/>
          </w:rPr>
          <w:delText>            colIsCovered[i] = squareInCol[i] != -1 ? 1 : 0;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96" w:author="Ivan Varabei" w:date="2020-11-04T14:18:00Z"/>
          <w:rStyle w:val="SubtleEmphasis"/>
          <w:lang w:val="en-US"/>
        </w:rPr>
      </w:pPr>
      <w:del w:id="297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298" w:author="Ivan Varabei" w:date="2020-11-04T14:18:00Z"/>
          <w:rStyle w:val="SubtleEmphasis"/>
          <w:lang w:val="en-US"/>
        </w:rPr>
      </w:pPr>
      <w:del w:id="299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300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01" w:author="Ivan Varabei" w:date="2020-11-04T14:18:00Z"/>
          <w:rStyle w:val="SubtleEmphasis"/>
          <w:lang w:val="en-US"/>
        </w:rPr>
      </w:pPr>
      <w:del w:id="302" w:author="Ivan Varabei" w:date="2020-11-04T14:18:00Z">
        <w:r w:rsidRPr="00284931" w:rsidDel="0026585F">
          <w:rPr>
            <w:rStyle w:val="SubtleEmphasis"/>
            <w:lang w:val="en-US"/>
          </w:rPr>
          <w:delText>    private void step7()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03" w:author="Ivan Varabei" w:date="2020-11-04T14:18:00Z"/>
          <w:rStyle w:val="SubtleEmphasis"/>
          <w:lang w:val="en-US"/>
        </w:rPr>
      </w:pPr>
      <w:del w:id="304" w:author="Ivan Varabei" w:date="2020-11-04T14:18:00Z">
        <w:r w:rsidRPr="00284931" w:rsidDel="0026585F">
          <w:rPr>
            <w:rStyle w:val="SubtleEmphasis"/>
            <w:lang w:val="en-US"/>
          </w:rPr>
          <w:delText>        int minUncoveredValue = Integer.MAX_VALUE;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05" w:author="Ivan Varabei" w:date="2020-11-04T14:18:00Z"/>
          <w:rStyle w:val="SubtleEmphasis"/>
          <w:lang w:val="en-US"/>
        </w:rPr>
      </w:pPr>
      <w:del w:id="306" w:author="Ivan Varabei" w:date="2020-11-04T14:18:00Z">
        <w:r w:rsidRPr="00284931" w:rsidDel="0026585F">
          <w:rPr>
            <w:rStyle w:val="SubtleEmphasis"/>
            <w:lang w:val="en-US"/>
          </w:rPr>
          <w:delText>        for (int i = 0; i &lt; matrix.length; i++)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07" w:author="Ivan Varabei" w:date="2020-11-04T14:18:00Z"/>
          <w:rStyle w:val="SubtleEmphasis"/>
          <w:lang w:val="en-US"/>
        </w:rPr>
      </w:pPr>
      <w:del w:id="308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(rowIsCovered[i] == 1)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09" w:author="Ivan Varabei" w:date="2020-11-04T14:18:00Z"/>
          <w:rStyle w:val="SubtleEmphasis"/>
          <w:lang w:val="en-US"/>
        </w:rPr>
      </w:pPr>
      <w:del w:id="31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continue;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11" w:author="Ivan Varabei" w:date="2020-11-04T14:18:00Z"/>
          <w:rStyle w:val="SubtleEmphasis"/>
          <w:lang w:val="en-US"/>
        </w:rPr>
      </w:pPr>
      <w:del w:id="312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13" w:author="Ivan Varabei" w:date="2020-11-04T14:18:00Z"/>
          <w:rStyle w:val="SubtleEmphasis"/>
          <w:lang w:val="en-US"/>
        </w:rPr>
      </w:pPr>
      <w:del w:id="314" w:author="Ivan Varabei" w:date="2020-11-04T14:18:00Z">
        <w:r w:rsidRPr="00284931" w:rsidDel="0026585F">
          <w:rPr>
            <w:rStyle w:val="SubtleEmphasis"/>
            <w:lang w:val="en-US"/>
          </w:rPr>
          <w:delText>            for (int j = 0; j &lt; matrix[0].length; j++)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15" w:author="Ivan Varabei" w:date="2020-11-04T14:18:00Z"/>
          <w:rStyle w:val="SubtleEmphasis"/>
          <w:lang w:val="en-US"/>
        </w:rPr>
      </w:pPr>
      <w:del w:id="316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if (colIsCovered[j] == 0 &amp;&amp; matrix[i][j] &lt; minUncoveredValue)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17" w:author="Ivan Varabei" w:date="2020-11-04T14:18:00Z"/>
          <w:rStyle w:val="SubtleEmphasis"/>
          <w:lang w:val="en-US"/>
        </w:rPr>
      </w:pPr>
      <w:del w:id="31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minUncoveredValue = matrix[i][j];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19" w:author="Ivan Varabei" w:date="2020-11-04T14:18:00Z"/>
          <w:rStyle w:val="SubtleEmphasis"/>
          <w:lang w:val="en-US"/>
        </w:rPr>
      </w:pPr>
      <w:del w:id="32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21" w:author="Ivan Varabei" w:date="2020-11-04T14:18:00Z"/>
          <w:rStyle w:val="SubtleEmphasis"/>
          <w:lang w:val="en-US"/>
        </w:rPr>
      </w:pPr>
      <w:del w:id="322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23" w:author="Ivan Varabei" w:date="2020-11-04T14:18:00Z"/>
          <w:rStyle w:val="SubtleEmphasis"/>
          <w:lang w:val="en-US"/>
        </w:rPr>
      </w:pPr>
      <w:del w:id="324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325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26" w:author="Ivan Varabei" w:date="2020-11-04T14:18:00Z"/>
          <w:rStyle w:val="SubtleEmphasis"/>
          <w:lang w:val="en-US"/>
        </w:rPr>
      </w:pPr>
      <w:del w:id="327" w:author="Ivan Varabei" w:date="2020-11-04T14:18:00Z">
        <w:r w:rsidRPr="00284931" w:rsidDel="0026585F">
          <w:rPr>
            <w:rStyle w:val="SubtleEmphasis"/>
            <w:lang w:val="en-US"/>
          </w:rPr>
          <w:delText>        if (minUncoveredValue &gt; 0)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28" w:author="Ivan Varabei" w:date="2020-11-04T14:18:00Z"/>
          <w:rStyle w:val="SubtleEmphasis"/>
          <w:lang w:val="en-US"/>
        </w:rPr>
      </w:pPr>
      <w:del w:id="329" w:author="Ivan Varabei" w:date="2020-11-04T14:18:00Z">
        <w:r w:rsidRPr="00284931" w:rsidDel="0026585F">
          <w:rPr>
            <w:rStyle w:val="SubtleEmphasis"/>
            <w:lang w:val="en-US"/>
          </w:rPr>
          <w:delText>            for (int i = 0; i &lt; matrix.length; i++)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30" w:author="Ivan Varabei" w:date="2020-11-04T14:18:00Z"/>
          <w:rStyle w:val="SubtleEmphasis"/>
          <w:lang w:val="en-US"/>
        </w:rPr>
      </w:pPr>
      <w:del w:id="331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for (int j = 0; j &lt; matrix[0].length; j++)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32" w:author="Ivan Varabei" w:date="2020-11-04T14:18:00Z"/>
          <w:rStyle w:val="SubtleEmphasis"/>
          <w:lang w:val="en-US"/>
        </w:rPr>
      </w:pPr>
      <w:del w:id="333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if (rowIsCovered[i] == 1 &amp;&amp; colIsCovered[j] == 1)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34" w:author="Ivan Varabei" w:date="2020-11-04T14:18:00Z"/>
          <w:rStyle w:val="SubtleEmphasis"/>
          <w:lang w:val="en-US"/>
        </w:rPr>
      </w:pPr>
      <w:del w:id="335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    matrix[i][j] += minUncoveredValue;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36" w:author="Ivan Varabei" w:date="2020-11-04T14:18:00Z"/>
          <w:rStyle w:val="SubtleEmphasis"/>
          <w:lang w:val="en-US"/>
        </w:rPr>
      </w:pPr>
      <w:del w:id="337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} else if (rowIsCovered[i] == 0 &amp;&amp; colIsCovered[j] == 0)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38" w:author="Ivan Varabei" w:date="2020-11-04T14:18:00Z"/>
          <w:rStyle w:val="SubtleEmphasis"/>
          <w:lang w:val="en-US"/>
        </w:rPr>
      </w:pPr>
      <w:del w:id="339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    matrix[i][j] -= minUncoveredValue;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40" w:author="Ivan Varabei" w:date="2020-11-04T14:18:00Z"/>
          <w:rStyle w:val="SubtleEmphasis"/>
          <w:lang w:val="en-US"/>
        </w:rPr>
      </w:pPr>
      <w:del w:id="341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42" w:author="Ivan Varabei" w:date="2020-11-04T14:18:00Z"/>
          <w:rStyle w:val="SubtleEmphasis"/>
          <w:lang w:val="en-US"/>
        </w:rPr>
      </w:pPr>
      <w:del w:id="343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44" w:author="Ivan Varabei" w:date="2020-11-04T14:18:00Z"/>
          <w:rStyle w:val="SubtleEmphasis"/>
          <w:lang w:val="en-US"/>
        </w:rPr>
      </w:pPr>
      <w:del w:id="345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46" w:author="Ivan Varabei" w:date="2020-11-04T14:18:00Z"/>
          <w:rStyle w:val="SubtleEmphasis"/>
          <w:lang w:val="en-US"/>
        </w:rPr>
      </w:pPr>
      <w:del w:id="347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48" w:author="Ivan Varabei" w:date="2020-11-04T14:18:00Z"/>
          <w:rStyle w:val="SubtleEmphasis"/>
          <w:lang w:val="en-US"/>
        </w:rPr>
      </w:pPr>
      <w:del w:id="349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350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51" w:author="Ivan Varabei" w:date="2020-11-04T14:18:00Z"/>
          <w:rStyle w:val="SubtleEmphasis"/>
          <w:lang w:val="en-US"/>
        </w:rPr>
      </w:pPr>
      <w:del w:id="352" w:author="Ivan Varabei" w:date="2020-11-04T14:18:00Z">
        <w:r w:rsidRPr="00284931" w:rsidDel="0026585F">
          <w:rPr>
            <w:rStyle w:val="SubtleEmphasis"/>
            <w:lang w:val="en-US"/>
          </w:rPr>
          <w:delText>    private int[] step4()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53" w:author="Ivan Varabei" w:date="2020-11-04T14:18:00Z"/>
          <w:rStyle w:val="SubtleEmphasis"/>
          <w:lang w:val="en-US"/>
        </w:rPr>
      </w:pPr>
      <w:del w:id="354" w:author="Ivan Varabei" w:date="2020-11-04T14:18:00Z">
        <w:r w:rsidRPr="00284931" w:rsidDel="0026585F">
          <w:rPr>
            <w:rStyle w:val="SubtleEmphasis"/>
            <w:lang w:val="en-US"/>
          </w:rPr>
          <w:delText>        for (int i = 0; i &lt; matrix.length; i++)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55" w:author="Ivan Varabei" w:date="2020-11-04T14:18:00Z"/>
          <w:rStyle w:val="SubtleEmphasis"/>
          <w:lang w:val="en-US"/>
        </w:rPr>
      </w:pPr>
      <w:del w:id="356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(rowIsCovered[i] == 0)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57" w:author="Ivan Varabei" w:date="2020-11-04T14:18:00Z"/>
          <w:rStyle w:val="SubtleEmphasis"/>
          <w:lang w:val="en-US"/>
        </w:rPr>
      </w:pPr>
      <w:del w:id="35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for (int j = 0; j &lt; matrix[i].length; j++)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59" w:author="Ivan Varabei" w:date="2020-11-04T14:18:00Z"/>
          <w:rStyle w:val="SubtleEmphasis"/>
          <w:lang w:val="en-US"/>
        </w:rPr>
      </w:pPr>
      <w:del w:id="36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if (matrix[i][j] == 0 &amp;&amp; colIsCovered[j] == 0)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61" w:author="Ivan Varabei" w:date="2020-11-04T14:18:00Z"/>
          <w:rStyle w:val="SubtleEmphasis"/>
          <w:lang w:val="en-US"/>
        </w:rPr>
      </w:pPr>
      <w:del w:id="362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    staredZeroesInRow[i] = j;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63" w:author="Ivan Varabei" w:date="2020-11-04T14:18:00Z"/>
          <w:rStyle w:val="SubtleEmphasis"/>
          <w:lang w:val="en-US"/>
        </w:rPr>
      </w:pPr>
      <w:del w:id="364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    return new int[]{i, j};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65" w:author="Ivan Varabei" w:date="2020-11-04T14:18:00Z"/>
          <w:rStyle w:val="SubtleEmphasis"/>
          <w:lang w:val="en-US"/>
        </w:rPr>
      </w:pPr>
      <w:del w:id="366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67" w:author="Ivan Varabei" w:date="2020-11-04T14:18:00Z"/>
          <w:rStyle w:val="SubtleEmphasis"/>
          <w:lang w:val="en-US"/>
        </w:rPr>
      </w:pPr>
      <w:del w:id="36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69" w:author="Ivan Varabei" w:date="2020-11-04T14:18:00Z"/>
          <w:rStyle w:val="SubtleEmphasis"/>
          <w:lang w:val="en-US"/>
        </w:rPr>
      </w:pPr>
      <w:del w:id="370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71" w:author="Ivan Varabei" w:date="2020-11-04T14:18:00Z"/>
          <w:rStyle w:val="SubtleEmphasis"/>
          <w:lang w:val="en-US"/>
        </w:rPr>
      </w:pPr>
      <w:del w:id="372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73" w:author="Ivan Varabei" w:date="2020-11-04T14:18:00Z"/>
          <w:rStyle w:val="SubtleEmphasis"/>
          <w:lang w:val="en-US"/>
        </w:rPr>
      </w:pPr>
      <w:del w:id="374" w:author="Ivan Varabei" w:date="2020-11-04T14:18:00Z">
        <w:r w:rsidRPr="00284931" w:rsidDel="0026585F">
          <w:rPr>
            <w:rStyle w:val="SubtleEmphasis"/>
            <w:lang w:val="en-US"/>
          </w:rPr>
          <w:delText>        return null;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75" w:author="Ivan Varabei" w:date="2020-11-04T14:18:00Z"/>
          <w:rStyle w:val="SubtleEmphasis"/>
          <w:lang w:val="en-US"/>
        </w:rPr>
      </w:pPr>
      <w:del w:id="376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377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78" w:author="Ivan Varabei" w:date="2020-11-04T14:18:00Z"/>
          <w:rStyle w:val="SubtleEmphasis"/>
          <w:lang w:val="en-US"/>
        </w:rPr>
      </w:pPr>
      <w:del w:id="379" w:author="Ivan Varabei" w:date="2020-11-04T14:18:00Z">
        <w:r w:rsidRPr="00284931" w:rsidDel="0026585F">
          <w:rPr>
            <w:rStyle w:val="SubtleEmphasis"/>
            <w:lang w:val="en-US"/>
          </w:rPr>
          <w:delText>    private void step6(int[] mainZero)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80" w:author="Ivan Varabei" w:date="2020-11-04T14:18:00Z"/>
          <w:rStyle w:val="SubtleEmphasis"/>
          <w:lang w:val="en-US"/>
        </w:rPr>
      </w:pPr>
      <w:del w:id="381" w:author="Ivan Varabei" w:date="2020-11-04T14:18:00Z">
        <w:r w:rsidRPr="00284931" w:rsidDel="0026585F">
          <w:rPr>
            <w:rStyle w:val="SubtleEmphasis"/>
            <w:lang w:val="en-US"/>
          </w:rPr>
          <w:delText>        int i = mainZero[0];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82" w:author="Ivan Varabei" w:date="2020-11-04T14:18:00Z"/>
          <w:rStyle w:val="SubtleEmphasis"/>
          <w:lang w:val="en-US"/>
        </w:rPr>
      </w:pPr>
      <w:del w:id="383" w:author="Ivan Varabei" w:date="2020-11-04T14:18:00Z">
        <w:r w:rsidRPr="00284931" w:rsidDel="0026585F">
          <w:rPr>
            <w:rStyle w:val="SubtleEmphasis"/>
            <w:lang w:val="en-US"/>
          </w:rPr>
          <w:delText>        int j = mainZero[1];</w:delText>
        </w:r>
      </w:del>
    </w:p>
    <w:p w:rsidR="00284931" w:rsidRPr="00284931" w:rsidDel="0026585F" w:rsidRDefault="00284931" w:rsidP="00284931">
      <w:pPr>
        <w:spacing w:line="240" w:lineRule="auto"/>
        <w:rPr>
          <w:del w:id="384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85" w:author="Ivan Varabei" w:date="2020-11-04T14:18:00Z"/>
          <w:rStyle w:val="SubtleEmphasis"/>
          <w:lang w:val="en-US"/>
        </w:rPr>
      </w:pPr>
      <w:del w:id="386" w:author="Ivan Varabei" w:date="2020-11-04T14:18:00Z">
        <w:r w:rsidRPr="00284931" w:rsidDel="0026585F">
          <w:rPr>
            <w:rStyle w:val="SubtleEmphasis"/>
            <w:lang w:val="en-US"/>
          </w:rPr>
          <w:delText>        Set&lt;int[]&gt; K = new LinkedHashSet&lt;&gt;();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87" w:author="Ivan Varabei" w:date="2020-11-04T14:18:00Z"/>
          <w:rStyle w:val="SubtleEmphasis"/>
          <w:lang w:val="en-US"/>
        </w:rPr>
      </w:pPr>
      <w:del w:id="388" w:author="Ivan Varabei" w:date="2020-11-04T14:18:00Z">
        <w:r w:rsidRPr="00284931" w:rsidDel="0026585F">
          <w:rPr>
            <w:rStyle w:val="SubtleEmphasis"/>
            <w:lang w:val="en-US"/>
          </w:rPr>
          <w:delText>        K.add(mainZero);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89" w:author="Ivan Varabei" w:date="2020-11-04T14:18:00Z"/>
          <w:rStyle w:val="SubtleEmphasis"/>
          <w:lang w:val="en-US"/>
        </w:rPr>
      </w:pPr>
      <w:del w:id="390" w:author="Ivan Varabei" w:date="2020-11-04T14:18:00Z">
        <w:r w:rsidRPr="00284931" w:rsidDel="0026585F">
          <w:rPr>
            <w:rStyle w:val="SubtleEmphasis"/>
            <w:lang w:val="en-US"/>
          </w:rPr>
          <w:delText>        boolean found = false;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91" w:author="Ivan Varabei" w:date="2020-11-04T14:18:00Z"/>
          <w:rStyle w:val="SubtleEmphasis"/>
          <w:lang w:val="en-US"/>
        </w:rPr>
      </w:pPr>
      <w:del w:id="392" w:author="Ivan Varabei" w:date="2020-11-04T14:18:00Z">
        <w:r w:rsidRPr="00284931" w:rsidDel="0026585F">
          <w:rPr>
            <w:rStyle w:val="SubtleEmphasis"/>
            <w:lang w:val="en-US"/>
          </w:rPr>
          <w:delText>        do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93" w:author="Ivan Varabei" w:date="2020-11-04T14:18:00Z"/>
          <w:rStyle w:val="SubtleEmphasis"/>
          <w:lang w:val="en-US"/>
        </w:rPr>
      </w:pPr>
      <w:del w:id="394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(squareInCol[j] != -1)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95" w:author="Ivan Varabei" w:date="2020-11-04T14:18:00Z"/>
          <w:rStyle w:val="SubtleEmphasis"/>
          <w:lang w:val="en-US"/>
        </w:rPr>
      </w:pPr>
      <w:del w:id="396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K.add(new int[]{squareInCol[j], j});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97" w:author="Ivan Varabei" w:date="2020-11-04T14:18:00Z"/>
          <w:rStyle w:val="SubtleEmphasis"/>
          <w:lang w:val="en-US"/>
        </w:rPr>
      </w:pPr>
      <w:del w:id="39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found = true;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399" w:author="Ivan Varabei" w:date="2020-11-04T14:18:00Z"/>
          <w:rStyle w:val="SubtleEmphasis"/>
          <w:lang w:val="en-US"/>
        </w:rPr>
      </w:pPr>
      <w:del w:id="400" w:author="Ivan Varabei" w:date="2020-11-04T14:18:00Z">
        <w:r w:rsidRPr="00284931" w:rsidDel="0026585F">
          <w:rPr>
            <w:rStyle w:val="SubtleEmphasis"/>
            <w:lang w:val="en-US"/>
          </w:rPr>
          <w:delText>            } else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01" w:author="Ivan Varabei" w:date="2020-11-04T14:18:00Z"/>
          <w:rStyle w:val="SubtleEmphasis"/>
          <w:lang w:val="en-US"/>
        </w:rPr>
      </w:pPr>
      <w:del w:id="402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found = false;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03" w:author="Ivan Varabei" w:date="2020-11-04T14:18:00Z"/>
          <w:rStyle w:val="SubtleEmphasis"/>
          <w:lang w:val="en-US"/>
        </w:rPr>
      </w:pPr>
      <w:del w:id="404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405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06" w:author="Ivan Varabei" w:date="2020-11-04T14:18:00Z"/>
          <w:rStyle w:val="SubtleEmphasis"/>
          <w:lang w:val="en-US"/>
        </w:rPr>
      </w:pPr>
      <w:del w:id="407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(!found)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08" w:author="Ivan Varabei" w:date="2020-11-04T14:18:00Z"/>
          <w:rStyle w:val="SubtleEmphasis"/>
          <w:lang w:val="en-US"/>
        </w:rPr>
      </w:pPr>
      <w:del w:id="409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break;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10" w:author="Ivan Varabei" w:date="2020-11-04T14:18:00Z"/>
          <w:rStyle w:val="SubtleEmphasis"/>
          <w:lang w:val="en-US"/>
        </w:rPr>
      </w:pPr>
      <w:del w:id="411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412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13" w:author="Ivan Varabei" w:date="2020-11-04T14:18:00Z"/>
          <w:rStyle w:val="SubtleEmphasis"/>
          <w:lang w:val="en-US"/>
        </w:rPr>
      </w:pPr>
      <w:del w:id="414" w:author="Ivan Varabei" w:date="2020-11-04T14:18:00Z">
        <w:r w:rsidRPr="00284931" w:rsidDel="0026585F">
          <w:rPr>
            <w:rStyle w:val="SubtleEmphasis"/>
            <w:lang w:val="en-US"/>
          </w:rPr>
          <w:delText>            i = squareInCol[j];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15" w:author="Ivan Varabei" w:date="2020-11-04T14:18:00Z"/>
          <w:rStyle w:val="SubtleEmphasis"/>
          <w:lang w:val="en-US"/>
        </w:rPr>
      </w:pPr>
      <w:del w:id="416" w:author="Ivan Varabei" w:date="2020-11-04T14:18:00Z">
        <w:r w:rsidRPr="00284931" w:rsidDel="0026585F">
          <w:rPr>
            <w:rStyle w:val="SubtleEmphasis"/>
            <w:lang w:val="en-US"/>
          </w:rPr>
          <w:delText>            j = staredZeroesInRow[i];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17" w:author="Ivan Varabei" w:date="2020-11-04T14:18:00Z"/>
          <w:rStyle w:val="SubtleEmphasis"/>
          <w:lang w:val="en-US"/>
        </w:rPr>
      </w:pPr>
      <w:del w:id="418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(j != -1)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19" w:author="Ivan Varabei" w:date="2020-11-04T14:18:00Z"/>
          <w:rStyle w:val="SubtleEmphasis"/>
          <w:lang w:val="en-US"/>
        </w:rPr>
      </w:pPr>
      <w:del w:id="42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K.add(new int[]{i, j});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21" w:author="Ivan Varabei" w:date="2020-11-04T14:18:00Z"/>
          <w:rStyle w:val="SubtleEmphasis"/>
          <w:lang w:val="en-US"/>
        </w:rPr>
      </w:pPr>
      <w:del w:id="422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found = true;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23" w:author="Ivan Varabei" w:date="2020-11-04T14:18:00Z"/>
          <w:rStyle w:val="SubtleEmphasis"/>
          <w:lang w:val="en-US"/>
        </w:rPr>
      </w:pPr>
      <w:del w:id="424" w:author="Ivan Varabei" w:date="2020-11-04T14:18:00Z">
        <w:r w:rsidRPr="00284931" w:rsidDel="0026585F">
          <w:rPr>
            <w:rStyle w:val="SubtleEmphasis"/>
            <w:lang w:val="en-US"/>
          </w:rPr>
          <w:delText>            } else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25" w:author="Ivan Varabei" w:date="2020-11-04T14:18:00Z"/>
          <w:rStyle w:val="SubtleEmphasis"/>
          <w:lang w:val="en-US"/>
        </w:rPr>
      </w:pPr>
      <w:del w:id="426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found = false;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27" w:author="Ivan Varabei" w:date="2020-11-04T14:18:00Z"/>
          <w:rStyle w:val="SubtleEmphasis"/>
          <w:lang w:val="en-US"/>
        </w:rPr>
      </w:pPr>
      <w:del w:id="428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429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30" w:author="Ivan Varabei" w:date="2020-11-04T14:18:00Z"/>
          <w:rStyle w:val="SubtleEmphasis"/>
          <w:lang w:val="en-US"/>
        </w:rPr>
      </w:pPr>
      <w:del w:id="431" w:author="Ivan Varabei" w:date="2020-11-04T14:18:00Z">
        <w:r w:rsidRPr="00284931" w:rsidDel="0026585F">
          <w:rPr>
            <w:rStyle w:val="SubtleEmphasis"/>
            <w:lang w:val="en-US"/>
          </w:rPr>
          <w:delText>        } while (found);</w:delText>
        </w:r>
      </w:del>
    </w:p>
    <w:p w:rsidR="00284931" w:rsidRPr="00284931" w:rsidDel="0026585F" w:rsidRDefault="00284931" w:rsidP="00284931">
      <w:pPr>
        <w:spacing w:line="240" w:lineRule="auto"/>
        <w:rPr>
          <w:del w:id="432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33" w:author="Ivan Varabei" w:date="2020-11-04T14:18:00Z"/>
          <w:rStyle w:val="SubtleEmphasis"/>
          <w:lang w:val="en-US"/>
        </w:rPr>
      </w:pPr>
      <w:del w:id="434" w:author="Ivan Varabei" w:date="2020-11-04T14:18:00Z">
        <w:r w:rsidRPr="00284931" w:rsidDel="0026585F">
          <w:rPr>
            <w:rStyle w:val="SubtleEmphasis"/>
            <w:lang w:val="en-US"/>
          </w:rPr>
          <w:delText>        for (int[] zero : K)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35" w:author="Ivan Varabei" w:date="2020-11-04T14:18:00Z"/>
          <w:rStyle w:val="SubtleEmphasis"/>
          <w:lang w:val="en-US"/>
        </w:rPr>
      </w:pPr>
      <w:del w:id="436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(squareInCol[zero[1]] == zero[0])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37" w:author="Ivan Varabei" w:date="2020-11-04T14:18:00Z"/>
          <w:rStyle w:val="SubtleEmphasis"/>
          <w:lang w:val="en-US"/>
        </w:rPr>
      </w:pPr>
      <w:del w:id="43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squareInCol[zero[1]] = -1;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39" w:author="Ivan Varabei" w:date="2020-11-04T14:18:00Z"/>
          <w:rStyle w:val="SubtleEmphasis"/>
          <w:lang w:val="en-US"/>
        </w:rPr>
      </w:pPr>
      <w:del w:id="440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squareInRow[zero[0]] = -1;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41" w:author="Ivan Varabei" w:date="2020-11-04T14:18:00Z"/>
          <w:rStyle w:val="SubtleEmphasis"/>
          <w:lang w:val="en-US"/>
        </w:rPr>
      </w:pPr>
      <w:del w:id="442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43" w:author="Ivan Varabei" w:date="2020-11-04T14:18:00Z"/>
          <w:rStyle w:val="SubtleEmphasis"/>
          <w:lang w:val="en-US"/>
        </w:rPr>
      </w:pPr>
      <w:del w:id="444" w:author="Ivan Varabei" w:date="2020-11-04T14:18:00Z">
        <w:r w:rsidRPr="00284931" w:rsidDel="0026585F">
          <w:rPr>
            <w:rStyle w:val="SubtleEmphasis"/>
            <w:lang w:val="en-US"/>
          </w:rPr>
          <w:delText>            if (staredZeroesInRow[zero[0]] == zero[1]) {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45" w:author="Ivan Varabei" w:date="2020-11-04T14:18:00Z"/>
          <w:rStyle w:val="SubtleEmphasis"/>
          <w:lang w:val="en-US"/>
        </w:rPr>
      </w:pPr>
      <w:del w:id="446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squareInRow[zero[0]] = zero[1];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47" w:author="Ivan Varabei" w:date="2020-11-04T14:18:00Z"/>
          <w:rStyle w:val="SubtleEmphasis"/>
          <w:lang w:val="en-US"/>
        </w:rPr>
      </w:pPr>
      <w:del w:id="448" w:author="Ivan Varabei" w:date="2020-11-04T14:18:00Z">
        <w:r w:rsidRPr="00284931" w:rsidDel="0026585F">
          <w:rPr>
            <w:rStyle w:val="SubtleEmphasis"/>
            <w:lang w:val="en-US"/>
          </w:rPr>
          <w:delText>                squareInCol[zero[1]] = zero[0];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49" w:author="Ivan Varabei" w:date="2020-11-04T14:18:00Z"/>
          <w:rStyle w:val="SubtleEmphasis"/>
          <w:lang w:val="en-US"/>
        </w:rPr>
      </w:pPr>
      <w:del w:id="450" w:author="Ivan Varabei" w:date="2020-11-04T14:18:00Z">
        <w:r w:rsidRPr="00284931" w:rsidDel="0026585F">
          <w:rPr>
            <w:rStyle w:val="SubtleEmphasis"/>
            <w:lang w:val="en-US"/>
          </w:rPr>
          <w:delText>        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51" w:author="Ivan Varabei" w:date="2020-11-04T14:18:00Z"/>
          <w:rStyle w:val="SubtleEmphasis"/>
          <w:lang w:val="en-US"/>
        </w:rPr>
      </w:pPr>
      <w:del w:id="452" w:author="Ivan Varabei" w:date="2020-11-04T14:18:00Z">
        <w:r w:rsidRPr="00284931" w:rsidDel="0026585F">
          <w:rPr>
            <w:rStyle w:val="SubtleEmphasis"/>
            <w:lang w:val="en-US"/>
          </w:rPr>
          <w:delText>        }</w:delText>
        </w:r>
      </w:del>
    </w:p>
    <w:p w:rsidR="00284931" w:rsidRPr="00284931" w:rsidDel="0026585F" w:rsidRDefault="00284931" w:rsidP="00284931">
      <w:pPr>
        <w:spacing w:line="240" w:lineRule="auto"/>
        <w:rPr>
          <w:del w:id="453" w:author="Ivan Varabei" w:date="2020-11-04T14:18:00Z"/>
          <w:rStyle w:val="SubtleEmphasis"/>
          <w:lang w:val="en-US"/>
        </w:rPr>
      </w:pPr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54" w:author="Ivan Varabei" w:date="2020-11-04T14:18:00Z"/>
          <w:rStyle w:val="SubtleEmphasis"/>
          <w:lang w:val="en-US"/>
        </w:rPr>
      </w:pPr>
      <w:del w:id="455" w:author="Ivan Varabei" w:date="2020-11-04T14:18:00Z">
        <w:r w:rsidRPr="00284931" w:rsidDel="0026585F">
          <w:rPr>
            <w:rStyle w:val="SubtleEmphasis"/>
            <w:lang w:val="en-US"/>
          </w:rPr>
          <w:delText>        Arrays.fill(staredZeroesInRow, -1);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56" w:author="Ivan Varabei" w:date="2020-11-04T14:18:00Z"/>
          <w:rStyle w:val="SubtleEmphasis"/>
          <w:lang w:val="en-US"/>
        </w:rPr>
      </w:pPr>
      <w:del w:id="457" w:author="Ivan Varabei" w:date="2020-11-04T14:18:00Z">
        <w:r w:rsidRPr="00284931" w:rsidDel="0026585F">
          <w:rPr>
            <w:rStyle w:val="SubtleEmphasis"/>
            <w:lang w:val="en-US"/>
          </w:rPr>
          <w:delText>        Arrays.fill(rowIsCovered, 0);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58" w:author="Ivan Varabei" w:date="2020-11-04T14:18:00Z"/>
          <w:rStyle w:val="SubtleEmphasis"/>
          <w:lang w:val="en-US"/>
        </w:rPr>
      </w:pPr>
      <w:del w:id="459" w:author="Ivan Varabei" w:date="2020-11-04T14:18:00Z">
        <w:r w:rsidRPr="00284931" w:rsidDel="0026585F">
          <w:rPr>
            <w:rStyle w:val="SubtleEmphasis"/>
            <w:lang w:val="en-US"/>
          </w:rPr>
          <w:delText>        Arrays.fill(colIsCovered, 0);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60" w:author="Ivan Varabei" w:date="2020-11-04T14:18:00Z"/>
          <w:rStyle w:val="SubtleEmphasis"/>
          <w:lang w:val="en-US"/>
        </w:rPr>
      </w:pPr>
      <w:del w:id="461" w:author="Ivan Varabei" w:date="2020-11-04T14:18:00Z">
        <w:r w:rsidRPr="00284931" w:rsidDel="0026585F">
          <w:rPr>
            <w:rStyle w:val="SubtleEmphasis"/>
            <w:lang w:val="en-US"/>
          </w:rPr>
          <w:delText>    }</w:delText>
        </w:r>
      </w:del>
    </w:p>
    <w:p w:rsidR="00284931" w:rsidRPr="00284931" w:rsidDel="0026585F" w:rsidRDefault="00284931" w:rsidP="00284931">
      <w:pPr>
        <w:spacing w:line="240" w:lineRule="auto"/>
        <w:ind w:firstLine="720"/>
        <w:jc w:val="both"/>
        <w:rPr>
          <w:del w:id="462" w:author="Ivan Varabei" w:date="2020-11-04T14:18:00Z"/>
          <w:rStyle w:val="SubtleEmphasis"/>
          <w:lang w:val="en-US"/>
        </w:rPr>
      </w:pPr>
      <w:del w:id="463" w:author="Ivan Varabei" w:date="2020-11-04T14:18:00Z">
        <w:r w:rsidRPr="00284931" w:rsidDel="0026585F">
          <w:rPr>
            <w:rStyle w:val="SubtleEmphasis"/>
            <w:lang w:val="en-US"/>
          </w:rPr>
          <w:delText>}</w:delText>
        </w:r>
      </w:del>
    </w:p>
    <w:p w:rsidR="00284931" w:rsidRPr="00284931" w:rsidRDefault="00284931" w:rsidP="00D52F44">
      <w:pPr>
        <w:ind w:firstLine="720"/>
        <w:jc w:val="both"/>
        <w:rPr>
          <w:rStyle w:val="SubtleEmphasis"/>
        </w:rPr>
      </w:pPr>
    </w:p>
    <w:sectPr w:rsidR="00284931" w:rsidRPr="002849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7BA"/>
    <w:multiLevelType w:val="hybridMultilevel"/>
    <w:tmpl w:val="CB0E65FA"/>
    <w:lvl w:ilvl="0" w:tplc="960CCA8E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72FFD"/>
    <w:multiLevelType w:val="multilevel"/>
    <w:tmpl w:val="FB466BA2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  <w:i w:val="0"/>
      </w:rPr>
    </w:lvl>
  </w:abstractNum>
  <w:abstractNum w:abstractNumId="2" w15:restartNumberingAfterBreak="0">
    <w:nsid w:val="175E36B2"/>
    <w:multiLevelType w:val="hybridMultilevel"/>
    <w:tmpl w:val="12E43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301E9"/>
    <w:multiLevelType w:val="hybridMultilevel"/>
    <w:tmpl w:val="50261936"/>
    <w:lvl w:ilvl="0" w:tplc="8C8A2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566EC"/>
    <w:multiLevelType w:val="hybridMultilevel"/>
    <w:tmpl w:val="3C8E949E"/>
    <w:lvl w:ilvl="0" w:tplc="647C6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Varabei">
    <w15:presenceInfo w15:providerId="None" w15:userId="Ivan Varab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1"/>
    <w:rsid w:val="0008521A"/>
    <w:rsid w:val="000D2AA1"/>
    <w:rsid w:val="00120D08"/>
    <w:rsid w:val="00126D9E"/>
    <w:rsid w:val="001B3FC8"/>
    <w:rsid w:val="001D7BBF"/>
    <w:rsid w:val="00221EC5"/>
    <w:rsid w:val="00232B9B"/>
    <w:rsid w:val="002552DD"/>
    <w:rsid w:val="0026585F"/>
    <w:rsid w:val="00284931"/>
    <w:rsid w:val="00295CB0"/>
    <w:rsid w:val="003379D8"/>
    <w:rsid w:val="0034561C"/>
    <w:rsid w:val="003479B6"/>
    <w:rsid w:val="00366753"/>
    <w:rsid w:val="003B4675"/>
    <w:rsid w:val="003F63CE"/>
    <w:rsid w:val="00435C23"/>
    <w:rsid w:val="004708FB"/>
    <w:rsid w:val="004B0128"/>
    <w:rsid w:val="004D66C0"/>
    <w:rsid w:val="00526B05"/>
    <w:rsid w:val="005C70B7"/>
    <w:rsid w:val="00602E80"/>
    <w:rsid w:val="006B0DA1"/>
    <w:rsid w:val="007074D2"/>
    <w:rsid w:val="00713155"/>
    <w:rsid w:val="007210F4"/>
    <w:rsid w:val="007455C2"/>
    <w:rsid w:val="00774C6F"/>
    <w:rsid w:val="007B1253"/>
    <w:rsid w:val="007E37A8"/>
    <w:rsid w:val="007F15A4"/>
    <w:rsid w:val="00890A53"/>
    <w:rsid w:val="008B61B9"/>
    <w:rsid w:val="00966A60"/>
    <w:rsid w:val="009E747C"/>
    <w:rsid w:val="009F1D94"/>
    <w:rsid w:val="00A17BCE"/>
    <w:rsid w:val="00AF5D4F"/>
    <w:rsid w:val="00BB4723"/>
    <w:rsid w:val="00BD27E4"/>
    <w:rsid w:val="00BF3630"/>
    <w:rsid w:val="00CC21EA"/>
    <w:rsid w:val="00CD4896"/>
    <w:rsid w:val="00CE137E"/>
    <w:rsid w:val="00CF60D5"/>
    <w:rsid w:val="00D52311"/>
    <w:rsid w:val="00D52F44"/>
    <w:rsid w:val="00D56052"/>
    <w:rsid w:val="00E30FA2"/>
    <w:rsid w:val="00E4569C"/>
    <w:rsid w:val="00E54205"/>
    <w:rsid w:val="00E74322"/>
    <w:rsid w:val="00F32DB6"/>
    <w:rsid w:val="00F77156"/>
    <w:rsid w:val="00F93E12"/>
    <w:rsid w:val="00FA7420"/>
    <w:rsid w:val="00FD2435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C6DE"/>
  <w15:docId w15:val="{DA03E44C-4870-47BD-A0EC-0CD369C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79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49D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8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28493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F15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8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120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317">
          <w:marLeft w:val="1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127F-6CED-4A22-BB88-CD5BC0D1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2608</Words>
  <Characters>14868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Varabei</cp:lastModifiedBy>
  <cp:revision>44</cp:revision>
  <dcterms:created xsi:type="dcterms:W3CDTF">2020-04-15T18:45:00Z</dcterms:created>
  <dcterms:modified xsi:type="dcterms:W3CDTF">2020-11-04T11:58:00Z</dcterms:modified>
</cp:coreProperties>
</file>