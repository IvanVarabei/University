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3E" w:rsidRPr="00A817A6" w:rsidRDefault="0083703E" w:rsidP="0083703E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>ЛАБОРАТОРНАЯ РАБОТА №1</w:t>
      </w:r>
    </w:p>
    <w:p w:rsidR="0083703E" w:rsidRPr="00A817A6" w:rsidRDefault="0083703E" w:rsidP="0083703E">
      <w:pPr>
        <w:spacing w:line="360" w:lineRule="auto"/>
        <w:jc w:val="center"/>
        <w:rPr>
          <w:color w:val="000000" w:themeColor="text1"/>
          <w:sz w:val="24"/>
          <w:szCs w:val="24"/>
        </w:rPr>
      </w:pPr>
      <w:r w:rsidRPr="00A817A6">
        <w:rPr>
          <w:color w:val="000000" w:themeColor="text1"/>
          <w:sz w:val="24"/>
          <w:szCs w:val="24"/>
        </w:rPr>
        <w:t>по дисциплине «</w:t>
      </w:r>
      <w:r w:rsidR="000D2E1E" w:rsidRPr="00A817A6">
        <w:rPr>
          <w:color w:val="000000" w:themeColor="text1"/>
          <w:sz w:val="24"/>
          <w:szCs w:val="24"/>
        </w:rPr>
        <w:t>Модульное тестирование</w:t>
      </w:r>
      <w:r w:rsidRPr="00A817A6">
        <w:rPr>
          <w:color w:val="000000" w:themeColor="text1"/>
          <w:sz w:val="24"/>
          <w:szCs w:val="24"/>
        </w:rPr>
        <w:t>»</w:t>
      </w: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 xml:space="preserve">«РАЗРАБОТКА </w:t>
      </w:r>
      <w:r w:rsidR="00063FF3" w:rsidRPr="00A817A6">
        <w:rPr>
          <w:b/>
          <w:color w:val="000000" w:themeColor="text1"/>
          <w:sz w:val="24"/>
          <w:szCs w:val="24"/>
        </w:rPr>
        <w:t xml:space="preserve"> И ТЕСТИРОВАНИЕ </w:t>
      </w:r>
      <w:r w:rsidRPr="00A817A6">
        <w:rPr>
          <w:b/>
          <w:color w:val="000000" w:themeColor="text1"/>
          <w:sz w:val="24"/>
          <w:szCs w:val="24"/>
        </w:rPr>
        <w:t>ТРЕБОВАНИЙ К ПРОГРАММНОМУ ПРОДУКТУ»</w:t>
      </w:r>
    </w:p>
    <w:p w:rsidR="0083703E" w:rsidRPr="00A817A6" w:rsidRDefault="0083703E" w:rsidP="0083703E">
      <w:pPr>
        <w:spacing w:line="360" w:lineRule="auto"/>
        <w:ind w:left="360"/>
        <w:rPr>
          <w:b/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ind w:firstLine="540"/>
        <w:jc w:val="both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ind w:firstLine="540"/>
        <w:jc w:val="both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>Цель работы</w:t>
      </w:r>
      <w:r w:rsidRPr="00A817A6">
        <w:rPr>
          <w:color w:val="000000" w:themeColor="text1"/>
          <w:sz w:val="24"/>
          <w:szCs w:val="24"/>
        </w:rPr>
        <w:t>: закрепление практических навыков разработки требований к программному продукту.</w:t>
      </w:r>
    </w:p>
    <w:p w:rsidR="0083703E" w:rsidRPr="00A817A6" w:rsidRDefault="0083703E" w:rsidP="0083703E">
      <w:pPr>
        <w:spacing w:line="360" w:lineRule="auto"/>
        <w:ind w:firstLine="540"/>
        <w:jc w:val="both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ind w:firstLine="540"/>
        <w:jc w:val="both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spacing w:line="360" w:lineRule="auto"/>
        <w:rPr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>Задание:</w:t>
      </w:r>
      <w:r w:rsidRPr="00A817A6">
        <w:rPr>
          <w:color w:val="000000" w:themeColor="text1"/>
          <w:sz w:val="24"/>
          <w:szCs w:val="24"/>
        </w:rPr>
        <w:t xml:space="preserve">  разработать требования к программному продукту по образцу, приведенному ниже, согласно варианта, определенного преподавателем.</w:t>
      </w: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83703E" w:rsidRPr="00A817A6" w:rsidRDefault="0083703E" w:rsidP="0083703E">
      <w:pPr>
        <w:jc w:val="center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jc w:val="center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jc w:val="center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jc w:val="center"/>
        <w:rPr>
          <w:b/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>Требования к программному продукту</w:t>
      </w:r>
    </w:p>
    <w:p w:rsidR="00CE58D4" w:rsidRPr="00A817A6" w:rsidRDefault="00CE58D4" w:rsidP="00CE58D4">
      <w:pPr>
        <w:jc w:val="center"/>
        <w:rPr>
          <w:b/>
          <w:color w:val="000000" w:themeColor="text1"/>
          <w:sz w:val="24"/>
          <w:szCs w:val="24"/>
        </w:rPr>
      </w:pPr>
      <w:r w:rsidRPr="00A817A6">
        <w:rPr>
          <w:b/>
          <w:color w:val="000000" w:themeColor="text1"/>
          <w:sz w:val="24"/>
          <w:szCs w:val="24"/>
        </w:rPr>
        <w:t>«Электронный магазин</w:t>
      </w:r>
      <w:r w:rsidR="00757908" w:rsidRPr="00A817A6">
        <w:rPr>
          <w:b/>
          <w:color w:val="000000" w:themeColor="text1"/>
          <w:sz w:val="24"/>
          <w:szCs w:val="24"/>
        </w:rPr>
        <w:t xml:space="preserve"> мобильных телефонов</w:t>
      </w:r>
      <w:r w:rsidRPr="00A817A6">
        <w:rPr>
          <w:b/>
          <w:color w:val="000000" w:themeColor="text1"/>
          <w:sz w:val="24"/>
          <w:szCs w:val="24"/>
        </w:rPr>
        <w:t>»</w:t>
      </w:r>
    </w:p>
    <w:p w:rsidR="00CE58D4" w:rsidRPr="00A817A6" w:rsidRDefault="00CE58D4" w:rsidP="00CE58D4">
      <w:pPr>
        <w:pStyle w:val="NoSpacing"/>
        <w:jc w:val="center"/>
        <w:rPr>
          <w:b/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  <w:r w:rsidRPr="00A817A6">
        <w:rPr>
          <w:color w:val="000000" w:themeColor="text1"/>
          <w:sz w:val="24"/>
          <w:szCs w:val="24"/>
        </w:rPr>
        <w:t>Автор: студент гр. 107</w:t>
      </w:r>
      <w:r w:rsidR="009D516D" w:rsidRPr="00A817A6">
        <w:rPr>
          <w:color w:val="000000" w:themeColor="text1"/>
          <w:sz w:val="24"/>
          <w:szCs w:val="24"/>
        </w:rPr>
        <w:t>01118 Воробей И.А</w:t>
      </w:r>
      <w:r w:rsidRPr="00A817A6">
        <w:rPr>
          <w:color w:val="000000" w:themeColor="text1"/>
          <w:sz w:val="24"/>
          <w:szCs w:val="24"/>
        </w:rPr>
        <w:t>.</w:t>
      </w: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NoSpacing"/>
        <w:rPr>
          <w:color w:val="000000" w:themeColor="text1"/>
          <w:sz w:val="24"/>
          <w:szCs w:val="24"/>
        </w:rPr>
      </w:pPr>
      <w:r w:rsidRPr="00A817A6">
        <w:rPr>
          <w:color w:val="000000" w:themeColor="text1"/>
          <w:sz w:val="24"/>
          <w:szCs w:val="24"/>
        </w:rPr>
        <w:t>Проверил: доцент, к.т.н. Попова Ю.Б.</w:t>
      </w: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pStyle w:val="TOCHeading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CE58D4" w:rsidRPr="00A817A6" w:rsidRDefault="00CE58D4" w:rsidP="00CE58D4">
      <w:pPr>
        <w:rPr>
          <w:color w:val="000000" w:themeColor="text1"/>
          <w:sz w:val="24"/>
          <w:szCs w:val="24"/>
        </w:rPr>
      </w:pPr>
    </w:p>
    <w:p w:rsidR="009D516D" w:rsidRPr="00A817A6" w:rsidRDefault="009D516D" w:rsidP="00CE58D4">
      <w:pPr>
        <w:rPr>
          <w:color w:val="000000" w:themeColor="text1"/>
          <w:sz w:val="24"/>
          <w:szCs w:val="24"/>
        </w:rPr>
      </w:pPr>
    </w:p>
    <w:p w:rsidR="009D516D" w:rsidRPr="00A817A6" w:rsidRDefault="009D516D" w:rsidP="00CE58D4">
      <w:pPr>
        <w:rPr>
          <w:color w:val="000000" w:themeColor="text1"/>
          <w:sz w:val="24"/>
          <w:szCs w:val="24"/>
        </w:rPr>
      </w:pPr>
    </w:p>
    <w:p w:rsidR="009D516D" w:rsidRPr="00A817A6" w:rsidRDefault="009D516D" w:rsidP="00CE58D4">
      <w:pPr>
        <w:rPr>
          <w:color w:val="000000" w:themeColor="text1"/>
          <w:sz w:val="24"/>
          <w:szCs w:val="24"/>
        </w:rPr>
      </w:pPr>
    </w:p>
    <w:p w:rsidR="0044434A" w:rsidRPr="00A817A6" w:rsidRDefault="00CE58D4" w:rsidP="0044434A">
      <w:pPr>
        <w:jc w:val="center"/>
        <w:rPr>
          <w:color w:val="000000" w:themeColor="text1"/>
          <w:sz w:val="24"/>
          <w:szCs w:val="24"/>
          <w:lang w:val="en-US"/>
        </w:rPr>
      </w:pPr>
      <w:r w:rsidRPr="00A817A6">
        <w:rPr>
          <w:color w:val="000000" w:themeColor="text1"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</w:rPr>
        <w:id w:val="1570387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434A" w:rsidRPr="00A817A6" w:rsidRDefault="0044434A">
          <w:pPr>
            <w:pStyle w:val="TOCHeading"/>
            <w:rPr>
              <w:color w:val="000000" w:themeColor="text1"/>
            </w:rPr>
          </w:pPr>
        </w:p>
        <w:p w:rsidR="0044434A" w:rsidRPr="00A817A6" w:rsidRDefault="0044434A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r w:rsidRPr="00A817A6">
            <w:rPr>
              <w:color w:val="000000" w:themeColor="text1"/>
            </w:rPr>
            <w:fldChar w:fldCharType="begin"/>
          </w:r>
          <w:r w:rsidRPr="00A817A6">
            <w:rPr>
              <w:color w:val="000000" w:themeColor="text1"/>
            </w:rPr>
            <w:instrText xml:space="preserve"> TOC \o "1-3" \h \z \u </w:instrText>
          </w:r>
          <w:r w:rsidRPr="00A817A6">
            <w:rPr>
              <w:color w:val="000000" w:themeColor="text1"/>
            </w:rPr>
            <w:fldChar w:fldCharType="separate"/>
          </w:r>
          <w:hyperlink w:anchor="_Toc51510542" w:history="1">
            <w:r w:rsidRPr="00A817A6">
              <w:rPr>
                <w:rStyle w:val="Hyperlink"/>
                <w:b/>
                <w:noProof/>
                <w:color w:val="000000" w:themeColor="text1"/>
              </w:rPr>
              <w:t>1. Регистрация</w:t>
            </w:r>
            <w:r w:rsidRPr="00A817A6">
              <w:rPr>
                <w:noProof/>
                <w:webHidden/>
                <w:color w:val="000000" w:themeColor="text1"/>
              </w:rPr>
              <w:tab/>
            </w:r>
            <w:r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Pr="00A817A6">
              <w:rPr>
                <w:noProof/>
                <w:webHidden/>
                <w:color w:val="000000" w:themeColor="text1"/>
              </w:rPr>
              <w:instrText xml:space="preserve"> PAGEREF _Toc51510542 \h </w:instrText>
            </w:r>
            <w:r w:rsidRPr="00A817A6">
              <w:rPr>
                <w:noProof/>
                <w:webHidden/>
                <w:color w:val="000000" w:themeColor="text1"/>
              </w:rPr>
            </w:r>
            <w:r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3</w:t>
            </w:r>
            <w:r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570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>2. Аутентификация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_Toc51510570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4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597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 xml:space="preserve">3. </w:t>
            </w:r>
            <w:r w:rsidR="0044434A" w:rsidRPr="00A817A6">
              <w:rPr>
                <w:rStyle w:val="Hyperlink"/>
                <w:b/>
                <w:noProof/>
                <w:color w:val="000000" w:themeColor="text1"/>
                <w:lang w:val="en-US"/>
              </w:rPr>
              <w:t>Header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_Toc51510597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5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622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 xml:space="preserve">4. </w:t>
            </w:r>
            <w:r w:rsidR="0044434A" w:rsidRPr="00A817A6">
              <w:rPr>
                <w:rStyle w:val="Hyperlink"/>
                <w:b/>
                <w:noProof/>
                <w:color w:val="000000" w:themeColor="text1"/>
                <w:lang w:val="en-US"/>
              </w:rPr>
              <w:t>Footer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_Toc51510622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5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641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>5. Гость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_Toc51510641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6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736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>6. Аутентифицированный пользователь (как покупатель)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_Toc51510736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9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B1730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lang w:val="en-US"/>
            </w:rPr>
          </w:pPr>
          <w:hyperlink w:anchor="_Toc51510766" w:history="1">
            <w:r w:rsidR="0044434A" w:rsidRPr="00A817A6">
              <w:rPr>
                <w:rStyle w:val="Hyperlink"/>
                <w:b/>
                <w:noProof/>
                <w:color w:val="000000" w:themeColor="text1"/>
              </w:rPr>
              <w:t>7. Аутентифицированный пользователь (как админ)</w:t>
            </w:r>
            <w:r w:rsidR="0044434A" w:rsidRPr="00A817A6">
              <w:rPr>
                <w:noProof/>
                <w:webHidden/>
                <w:color w:val="000000" w:themeColor="text1"/>
              </w:rPr>
              <w:tab/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begin"/>
            </w:r>
            <w:r w:rsidR="0044434A" w:rsidRPr="00A817A6">
              <w:rPr>
                <w:noProof/>
                <w:webHidden/>
                <w:color w:val="000000" w:themeColor="text1"/>
              </w:rPr>
              <w:instrText xml:space="preserve"> PAGEREF _Toc51510766 \h </w:instrText>
            </w:r>
            <w:r w:rsidR="0044434A" w:rsidRPr="00A817A6">
              <w:rPr>
                <w:noProof/>
                <w:webHidden/>
                <w:color w:val="000000" w:themeColor="text1"/>
              </w:rPr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separate"/>
            </w:r>
            <w:r w:rsidR="00C82633" w:rsidRPr="00A817A6">
              <w:rPr>
                <w:noProof/>
                <w:webHidden/>
                <w:color w:val="000000" w:themeColor="text1"/>
              </w:rPr>
              <w:t>10</w:t>
            </w:r>
            <w:r w:rsidR="0044434A" w:rsidRPr="00A817A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4434A" w:rsidRPr="00A817A6" w:rsidRDefault="0044434A">
          <w:pPr>
            <w:rPr>
              <w:color w:val="000000" w:themeColor="text1"/>
            </w:rPr>
          </w:pPr>
          <w:r w:rsidRPr="00A817A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CE58D4" w:rsidRPr="00A817A6" w:rsidRDefault="00CE58D4" w:rsidP="00CE58D4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A817A6">
        <w:rPr>
          <w:color w:val="000000" w:themeColor="text1"/>
          <w:sz w:val="24"/>
          <w:szCs w:val="24"/>
        </w:rPr>
        <w:br w:type="page"/>
      </w:r>
      <w:bookmarkStart w:id="1" w:name="_Toc287133687"/>
      <w:r w:rsidRPr="00A817A6">
        <w:rPr>
          <w:b/>
          <w:color w:val="000000" w:themeColor="text1"/>
          <w:sz w:val="24"/>
          <w:szCs w:val="24"/>
        </w:rPr>
        <w:lastRenderedPageBreak/>
        <w:t>Общие сведения о системе</w:t>
      </w:r>
      <w:bookmarkEnd w:id="1"/>
    </w:p>
    <w:p w:rsidR="008D0CEB" w:rsidRPr="00A817A6" w:rsidRDefault="008D0CEB" w:rsidP="008D0CEB">
      <w:pPr>
        <w:pStyle w:val="ListParagraph"/>
        <w:spacing w:line="360" w:lineRule="auto"/>
        <w:ind w:left="0" w:firstLine="284"/>
        <w:rPr>
          <w:rFonts w:ascii="Times New Roman" w:hAnsi="Times New Roman"/>
          <w:color w:val="000000" w:themeColor="text1"/>
          <w:sz w:val="24"/>
          <w:szCs w:val="24"/>
        </w:rPr>
      </w:pPr>
      <w:bookmarkStart w:id="2" w:name="OLE_LINK1"/>
      <w:bookmarkStart w:id="3" w:name="OLE_LINK2"/>
      <w:bookmarkStart w:id="4" w:name="_Toc287133688"/>
      <w:r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В данном документе </w:t>
      </w:r>
      <w:r w:rsidR="00474B06"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описаны требования к 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>системе “Электронный магазин для мобильных телефонов”.</w:t>
      </w:r>
    </w:p>
    <w:p w:rsidR="008D0CEB" w:rsidRPr="00A817A6" w:rsidRDefault="008D0CEB" w:rsidP="008D0CEB">
      <w:pPr>
        <w:pStyle w:val="ListParagraph"/>
        <w:spacing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</w:rPr>
        <w:t>Система предназначена для заказа мобильных телефонов через Интернет.</w:t>
      </w:r>
    </w:p>
    <w:p w:rsidR="003C0266" w:rsidRPr="00A817A6" w:rsidRDefault="0031010B" w:rsidP="008D0CEB">
      <w:pPr>
        <w:pStyle w:val="ListParagraph"/>
        <w:spacing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</w:rPr>
        <w:t>Сайт</w:t>
      </w:r>
      <w:r w:rsidR="003C0266"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долж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>ен</w:t>
      </w:r>
      <w:r w:rsidR="003C0266"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иметь следующие страницы:</w:t>
      </w:r>
    </w:p>
    <w:p w:rsidR="003C0266" w:rsidRPr="00A817A6" w:rsidRDefault="003C0266" w:rsidP="005F61A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Register</w:t>
      </w:r>
      <w:r w:rsidR="0031010B"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page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Login</w:t>
      </w:r>
      <w:r w:rsidR="0031010B"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page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PLP (Product list page)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PDP (Product details page)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Cart</w:t>
      </w:r>
      <w:r w:rsidR="0031010B"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page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Checkout page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Order overview page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Admin menu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Edit products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Create product</w:t>
      </w:r>
    </w:p>
    <w:p w:rsidR="003C0266" w:rsidRPr="00A817A6" w:rsidRDefault="003C0266" w:rsidP="0031010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  <w:lang w:val="en-US"/>
        </w:rPr>
        <w:t>Reviews moderation</w:t>
      </w:r>
    </w:p>
    <w:p w:rsidR="008D0CEB" w:rsidRPr="00A817A6" w:rsidRDefault="008D0CEB" w:rsidP="0044434A">
      <w:pPr>
        <w:rPr>
          <w:color w:val="000000" w:themeColor="text1"/>
        </w:rPr>
      </w:pPr>
      <w:r w:rsidRPr="00A817A6">
        <w:rPr>
          <w:color w:val="000000" w:themeColor="text1"/>
        </w:rPr>
        <w:t>В системе предусмотрено три роли пользователей:</w:t>
      </w:r>
    </w:p>
    <w:p w:rsidR="008D0CEB" w:rsidRPr="00A817A6" w:rsidRDefault="008D0CEB" w:rsidP="003C0266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</w:rPr>
        <w:t>Не</w:t>
      </w:r>
      <w:r w:rsidR="00474B06"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474B06" w:rsidRPr="00A817A6">
        <w:rPr>
          <w:rFonts w:ascii="Times New Roman" w:hAnsi="Times New Roman"/>
          <w:color w:val="000000" w:themeColor="text1"/>
          <w:sz w:val="24"/>
          <w:szCs w:val="24"/>
        </w:rPr>
        <w:t>утентифицированный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пользователь(гость)</w:t>
      </w:r>
    </w:p>
    <w:p w:rsidR="008D0CEB" w:rsidRPr="00A817A6" w:rsidRDefault="00474B06" w:rsidP="003C0266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</w:rPr>
        <w:t>Аутентифицированный пользо</w:t>
      </w:r>
      <w:r w:rsidR="008D0CEB" w:rsidRPr="00A817A6">
        <w:rPr>
          <w:rFonts w:ascii="Times New Roman" w:hAnsi="Times New Roman"/>
          <w:color w:val="000000" w:themeColor="text1"/>
          <w:sz w:val="24"/>
          <w:szCs w:val="24"/>
        </w:rPr>
        <w:t>ватель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D0CEB" w:rsidRPr="00A817A6">
        <w:rPr>
          <w:rFonts w:ascii="Times New Roman" w:hAnsi="Times New Roman"/>
          <w:color w:val="000000" w:themeColor="text1"/>
          <w:sz w:val="24"/>
          <w:szCs w:val="24"/>
        </w:rPr>
        <w:t>(как покупатель)</w:t>
      </w:r>
    </w:p>
    <w:p w:rsidR="008D0CEB" w:rsidRPr="00A817A6" w:rsidRDefault="008D0CEB" w:rsidP="003C0266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817A6">
        <w:rPr>
          <w:rFonts w:ascii="Times New Roman" w:hAnsi="Times New Roman"/>
          <w:color w:val="000000" w:themeColor="text1"/>
          <w:sz w:val="24"/>
          <w:szCs w:val="24"/>
        </w:rPr>
        <w:t>Аутентифицированный по</w:t>
      </w:r>
      <w:r w:rsidR="00474B06" w:rsidRPr="00A817A6">
        <w:rPr>
          <w:rFonts w:ascii="Times New Roman" w:hAnsi="Times New Roman"/>
          <w:color w:val="000000" w:themeColor="text1"/>
          <w:sz w:val="24"/>
          <w:szCs w:val="24"/>
        </w:rPr>
        <w:t>л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>ьзователь</w:t>
      </w:r>
      <w:r w:rsidR="00474B06" w:rsidRPr="00A817A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17A6">
        <w:rPr>
          <w:rFonts w:ascii="Times New Roman" w:hAnsi="Times New Roman"/>
          <w:color w:val="000000" w:themeColor="text1"/>
          <w:sz w:val="24"/>
          <w:szCs w:val="24"/>
        </w:rPr>
        <w:t>(как админ)</w:t>
      </w:r>
    </w:p>
    <w:p w:rsidR="008D0CEB" w:rsidRPr="00A817A6" w:rsidRDefault="008D0CEB" w:rsidP="00426116">
      <w:pPr>
        <w:pStyle w:val="1"/>
        <w:spacing w:line="360" w:lineRule="auto"/>
        <w:jc w:val="both"/>
        <w:rPr>
          <w:color w:val="000000" w:themeColor="text1"/>
          <w:sz w:val="24"/>
          <w:szCs w:val="24"/>
        </w:rPr>
      </w:pPr>
      <w:r w:rsidRPr="00A817A6">
        <w:rPr>
          <w:color w:val="000000" w:themeColor="text1"/>
          <w:sz w:val="24"/>
          <w:szCs w:val="24"/>
        </w:rPr>
        <w:t>В соответствии с этими ролями система делится на три части: сторона гостя, сторона покупателя и сторона администратора</w:t>
      </w:r>
      <w:r w:rsidR="00426116" w:rsidRPr="00A817A6">
        <w:rPr>
          <w:color w:val="000000" w:themeColor="text1"/>
          <w:sz w:val="24"/>
          <w:szCs w:val="24"/>
        </w:rPr>
        <w:t>. Причем, покупатель может делать, все что может гость и админ может делать все, что может покупатель.</w:t>
      </w:r>
    </w:p>
    <w:p w:rsidR="00CE58D4" w:rsidRPr="00A817A6" w:rsidRDefault="00CE58D4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5" w:name="_Toc51510542"/>
      <w:r w:rsidRPr="00A817A6">
        <w:rPr>
          <w:b/>
          <w:color w:val="000000" w:themeColor="text1"/>
          <w:sz w:val="24"/>
          <w:szCs w:val="24"/>
        </w:rPr>
        <w:t xml:space="preserve">1. </w:t>
      </w:r>
      <w:bookmarkEnd w:id="2"/>
      <w:bookmarkEnd w:id="3"/>
      <w:bookmarkEnd w:id="4"/>
      <w:r w:rsidR="0031010B" w:rsidRPr="00A817A6">
        <w:rPr>
          <w:b/>
          <w:color w:val="000000" w:themeColor="text1"/>
          <w:sz w:val="24"/>
          <w:szCs w:val="24"/>
        </w:rPr>
        <w:t>Регистрация</w:t>
      </w:r>
      <w:bookmarkEnd w:id="5"/>
    </w:p>
    <w:p w:rsidR="00CE58D4" w:rsidRPr="00A817A6" w:rsidRDefault="00CE58D4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6" w:name="_Toc287133689"/>
            <w:bookmarkStart w:id="7" w:name="_Toc51509710"/>
            <w:bookmarkStart w:id="8" w:name="_Toc51510543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6"/>
            <w:bookmarkEnd w:id="7"/>
            <w:bookmarkEnd w:id="8"/>
          </w:p>
        </w:tc>
        <w:tc>
          <w:tcPr>
            <w:tcW w:w="9103" w:type="dxa"/>
          </w:tcPr>
          <w:p w:rsidR="00CE58D4" w:rsidRPr="00A817A6" w:rsidRDefault="00474B06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9" w:name="_Toc287133690"/>
            <w:bookmarkStart w:id="10" w:name="_Toc51509711"/>
            <w:bookmarkStart w:id="11" w:name="_Toc51510544"/>
            <w:r w:rsidRPr="00A817A6">
              <w:rPr>
                <w:color w:val="000000" w:themeColor="text1"/>
                <w:sz w:val="24"/>
                <w:szCs w:val="24"/>
              </w:rPr>
              <w:t>Описани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>е требования</w:t>
            </w:r>
            <w:bookmarkEnd w:id="9"/>
            <w:bookmarkEnd w:id="10"/>
            <w:bookmarkEnd w:id="11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2" w:name="_Toc287133691"/>
            <w:bookmarkStart w:id="13" w:name="_Toc51509712"/>
            <w:bookmarkStart w:id="14" w:name="_Toc51510545"/>
            <w:r w:rsidRPr="00A817A6">
              <w:rPr>
                <w:color w:val="000000" w:themeColor="text1"/>
                <w:sz w:val="24"/>
                <w:szCs w:val="24"/>
              </w:rPr>
              <w:t>R1.1</w:t>
            </w:r>
            <w:bookmarkEnd w:id="12"/>
            <w:bookmarkEnd w:id="13"/>
            <w:bookmarkEnd w:id="14"/>
          </w:p>
        </w:tc>
        <w:tc>
          <w:tcPr>
            <w:tcW w:w="9103" w:type="dxa"/>
          </w:tcPr>
          <w:p w:rsidR="00CE58D4" w:rsidRPr="00A817A6" w:rsidRDefault="008D15DA" w:rsidP="008D15DA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" w:name="_Toc51509713"/>
            <w:bookmarkStart w:id="16" w:name="_Toc51510546"/>
            <w:r w:rsidRPr="00A817A6">
              <w:rPr>
                <w:color w:val="000000" w:themeColor="text1"/>
                <w:sz w:val="24"/>
                <w:szCs w:val="24"/>
              </w:rPr>
              <w:t xml:space="preserve">При запуске приложения демонстрируется страница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. 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>Ссылка на регистрацию есть в</w:t>
            </w:r>
            <w:r w:rsidR="00A01844" w:rsidRPr="00A817A6">
              <w:rPr>
                <w:color w:val="000000" w:themeColor="text1"/>
                <w:sz w:val="24"/>
                <w:szCs w:val="24"/>
              </w:rPr>
              <w:t xml:space="preserve"> хедере страни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>цы и на стр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а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 xml:space="preserve">нице </w:t>
            </w:r>
            <w:r w:rsidRPr="00A817A6">
              <w:rPr>
                <w:color w:val="000000" w:themeColor="text1"/>
                <w:sz w:val="24"/>
                <w:szCs w:val="24"/>
              </w:rPr>
              <w:t>аутентификации</w:t>
            </w:r>
            <w:r w:rsidR="00A01844" w:rsidRPr="00A817A6">
              <w:rPr>
                <w:color w:val="000000" w:themeColor="text1"/>
                <w:sz w:val="24"/>
                <w:szCs w:val="24"/>
              </w:rPr>
              <w:t>.</w:t>
            </w:r>
            <w:bookmarkEnd w:id="15"/>
            <w:bookmarkEnd w:id="16"/>
            <w:r w:rsidR="00CE58D4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" w:name="_Toc287133693"/>
            <w:bookmarkStart w:id="18" w:name="_Toc51509714"/>
            <w:bookmarkStart w:id="19" w:name="_Toc51510547"/>
            <w:r w:rsidRPr="00A817A6">
              <w:rPr>
                <w:color w:val="000000" w:themeColor="text1"/>
                <w:sz w:val="24"/>
                <w:szCs w:val="24"/>
              </w:rPr>
              <w:t>R1.2</w:t>
            </w:r>
            <w:bookmarkEnd w:id="17"/>
            <w:bookmarkEnd w:id="18"/>
            <w:bookmarkEnd w:id="19"/>
          </w:p>
        </w:tc>
        <w:tc>
          <w:tcPr>
            <w:tcW w:w="9103" w:type="dxa"/>
          </w:tcPr>
          <w:p w:rsidR="00CE58D4" w:rsidRPr="00A817A6" w:rsidRDefault="00CE58D4" w:rsidP="001D10E3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" w:name="_Toc287133694"/>
            <w:bookmarkStart w:id="21" w:name="_Toc51509715"/>
            <w:bookmarkStart w:id="22" w:name="_Toc51510548"/>
            <w:r w:rsidRPr="00A817A6">
              <w:rPr>
                <w:color w:val="000000" w:themeColor="text1"/>
                <w:sz w:val="24"/>
                <w:szCs w:val="24"/>
              </w:rPr>
              <w:t xml:space="preserve">На 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странице ре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>гистрации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содержатся следующие элементы:</w:t>
            </w:r>
            <w:bookmarkEnd w:id="20"/>
            <w:bookmarkEnd w:id="21"/>
            <w:bookmarkEnd w:id="22"/>
          </w:p>
          <w:p w:rsidR="00CE58D4" w:rsidRPr="00A817A6" w:rsidRDefault="00CE58D4" w:rsidP="00CE58D4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" w:name="_Toc287133695"/>
            <w:bookmarkStart w:id="24" w:name="_Toc51509716"/>
            <w:bookmarkStart w:id="25" w:name="_Toc51510549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логина</w:t>
            </w:r>
            <w:bookmarkEnd w:id="23"/>
            <w:bookmarkEnd w:id="24"/>
            <w:bookmarkEnd w:id="25"/>
          </w:p>
          <w:p w:rsidR="00CE58D4" w:rsidRPr="00A817A6" w:rsidRDefault="00CE58D4" w:rsidP="00CE58D4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6" w:name="_Toc287133696"/>
            <w:bookmarkStart w:id="27" w:name="_Toc51509717"/>
            <w:bookmarkStart w:id="28" w:name="_Toc51510550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пароля</w:t>
            </w:r>
            <w:bookmarkEnd w:id="26"/>
            <w:bookmarkEnd w:id="27"/>
            <w:bookmarkEnd w:id="28"/>
          </w:p>
          <w:p w:rsidR="001D10E3" w:rsidRPr="00A817A6" w:rsidRDefault="001D10E3" w:rsidP="001D10E3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" w:name="_Toc51509718"/>
            <w:bookmarkStart w:id="30" w:name="_Toc51510551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пароля повторно</w:t>
            </w:r>
            <w:bookmarkEnd w:id="29"/>
            <w:bookmarkEnd w:id="30"/>
          </w:p>
          <w:p w:rsidR="00CE58D4" w:rsidRPr="00A817A6" w:rsidRDefault="00CE58D4" w:rsidP="00CE58D4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" w:name="_Toc287133697"/>
            <w:bookmarkStart w:id="32" w:name="_Toc51509719"/>
            <w:bookmarkStart w:id="33" w:name="_Toc51510552"/>
            <w:r w:rsidRPr="00A817A6">
              <w:rPr>
                <w:color w:val="000000" w:themeColor="text1"/>
                <w:sz w:val="24"/>
                <w:szCs w:val="24"/>
              </w:rPr>
              <w:t>Кнопка для входа в систему</w:t>
            </w:r>
            <w:bookmarkEnd w:id="31"/>
            <w:bookmarkEnd w:id="32"/>
            <w:bookmarkEnd w:id="33"/>
          </w:p>
          <w:p w:rsidR="00CE58D4" w:rsidRPr="00A817A6" w:rsidRDefault="00CE58D4" w:rsidP="00C952BB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" w:name="_Toc287133698"/>
            <w:bookmarkStart w:id="35" w:name="_Toc51509720"/>
            <w:bookmarkStart w:id="36" w:name="_Toc51510553"/>
            <w:r w:rsidRPr="00A817A6">
              <w:rPr>
                <w:color w:val="000000" w:themeColor="text1"/>
                <w:sz w:val="24"/>
                <w:szCs w:val="24"/>
              </w:rPr>
              <w:t>Примечание!  Тип вводимых данных string[3..20]</w:t>
            </w:r>
            <w:bookmarkEnd w:id="34"/>
            <w:bookmarkEnd w:id="35"/>
            <w:bookmarkEnd w:id="36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" w:name="_Toc287133699"/>
            <w:bookmarkStart w:id="38" w:name="_Toc51509721"/>
            <w:bookmarkStart w:id="39" w:name="_Toc51510554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</w:t>
            </w:r>
            <w:r w:rsidRPr="00A817A6">
              <w:rPr>
                <w:color w:val="000000" w:themeColor="text1"/>
                <w:sz w:val="24"/>
                <w:szCs w:val="24"/>
              </w:rPr>
              <w:t>2.1</w:t>
            </w:r>
            <w:bookmarkEnd w:id="37"/>
            <w:bookmarkEnd w:id="38"/>
            <w:bookmarkEnd w:id="39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40" w:name="_Toc287133700"/>
            <w:bookmarkStart w:id="41" w:name="_Toc51509722"/>
            <w:bookmarkStart w:id="42" w:name="_Toc51510555"/>
            <w:r w:rsidRPr="00A817A6">
              <w:rPr>
                <w:color w:val="000000" w:themeColor="text1"/>
                <w:sz w:val="24"/>
                <w:szCs w:val="24"/>
              </w:rPr>
              <w:t>Текстовые поля логин, пароль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 xml:space="preserve"> и повтор пароля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являются обязательными для заполнения</w:t>
            </w:r>
            <w:bookmarkEnd w:id="40"/>
            <w:bookmarkEnd w:id="41"/>
            <w:bookmarkEnd w:id="42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43" w:name="_Toc287133701"/>
            <w:bookmarkStart w:id="44" w:name="_Toc51509723"/>
            <w:bookmarkStart w:id="45" w:name="_Toc51510556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 xml:space="preserve">R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</w:t>
            </w:r>
            <w:r w:rsidRPr="00A817A6">
              <w:rPr>
                <w:color w:val="000000" w:themeColor="text1"/>
                <w:sz w:val="24"/>
                <w:szCs w:val="24"/>
              </w:rPr>
              <w:t>2.2</w:t>
            </w:r>
            <w:bookmarkEnd w:id="43"/>
            <w:bookmarkEnd w:id="44"/>
            <w:bookmarkEnd w:id="45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46" w:name="_Toc287133702"/>
            <w:bookmarkStart w:id="47" w:name="_Toc51509724"/>
            <w:bookmarkStart w:id="48" w:name="_Toc51510557"/>
            <w:r w:rsidRPr="00A817A6">
              <w:rPr>
                <w:color w:val="000000" w:themeColor="text1"/>
                <w:sz w:val="24"/>
                <w:szCs w:val="24"/>
              </w:rPr>
              <w:t>Логин может содержать только латинские буквы, цифры и знак подчёркивания</w:t>
            </w:r>
            <w:bookmarkEnd w:id="46"/>
            <w:bookmarkEnd w:id="47"/>
            <w:bookmarkEnd w:id="48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49" w:name="_Toc287133703"/>
            <w:bookmarkStart w:id="50" w:name="_Toc51509725"/>
            <w:bookmarkStart w:id="51" w:name="_Toc51510558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1.2.3</w:t>
            </w:r>
            <w:bookmarkEnd w:id="49"/>
            <w:bookmarkEnd w:id="50"/>
            <w:bookmarkEnd w:id="51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bookmarkStart w:id="52" w:name="_Toc287133704"/>
            <w:bookmarkStart w:id="53" w:name="_Toc51509726"/>
            <w:bookmarkStart w:id="54" w:name="_Toc51510559"/>
            <w:r w:rsidRPr="00A817A6">
              <w:rPr>
                <w:color w:val="000000" w:themeColor="text1"/>
                <w:sz w:val="24"/>
                <w:szCs w:val="24"/>
              </w:rPr>
              <w:t>Если пользователь ввёл недопустимое количество символов в поле логина (меньше 3 или больш</w:t>
            </w:r>
            <w:r w:rsidR="006B0C13" w:rsidRPr="00A817A6">
              <w:rPr>
                <w:color w:val="000000" w:themeColor="text1"/>
                <w:sz w:val="24"/>
                <w:szCs w:val="24"/>
              </w:rPr>
              <w:t>е 20) , то появляется надпись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сообщением «Логин должен содержать от 3 до 20 символов»</w:t>
            </w:r>
            <w:bookmarkEnd w:id="52"/>
            <w:bookmarkEnd w:id="53"/>
            <w:bookmarkEnd w:id="54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55" w:name="_Toc287133705"/>
            <w:bookmarkStart w:id="56" w:name="_Toc51509727"/>
            <w:bookmarkStart w:id="57" w:name="_Toc51510560"/>
            <w:r w:rsidRPr="00A817A6">
              <w:rPr>
                <w:color w:val="000000" w:themeColor="text1"/>
                <w:sz w:val="24"/>
                <w:szCs w:val="24"/>
              </w:rPr>
              <w:t>R1.2.4</w:t>
            </w:r>
            <w:bookmarkEnd w:id="55"/>
            <w:bookmarkEnd w:id="56"/>
            <w:bookmarkEnd w:id="57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58" w:name="_Toc287133706"/>
            <w:bookmarkStart w:id="59" w:name="_Toc51509728"/>
            <w:bookmarkStart w:id="60" w:name="_Toc51510561"/>
            <w:r w:rsidRPr="00A817A6">
              <w:rPr>
                <w:color w:val="000000" w:themeColor="text1"/>
                <w:sz w:val="24"/>
                <w:szCs w:val="24"/>
              </w:rPr>
              <w:t>Имя пользователя чувствительно к регистру</w:t>
            </w:r>
            <w:bookmarkEnd w:id="58"/>
            <w:bookmarkEnd w:id="59"/>
            <w:bookmarkEnd w:id="60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61" w:name="_Toc287133707"/>
            <w:bookmarkStart w:id="62" w:name="_Toc51509729"/>
            <w:bookmarkStart w:id="63" w:name="_Toc51510562"/>
            <w:r w:rsidRPr="00A817A6">
              <w:rPr>
                <w:color w:val="000000" w:themeColor="text1"/>
                <w:sz w:val="24"/>
                <w:szCs w:val="24"/>
              </w:rPr>
              <w:t>R 1.2.5</w:t>
            </w:r>
            <w:bookmarkEnd w:id="61"/>
            <w:bookmarkEnd w:id="62"/>
            <w:bookmarkEnd w:id="63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64" w:name="_Toc287133708"/>
            <w:bookmarkStart w:id="65" w:name="_Toc51509730"/>
            <w:bookmarkStart w:id="66" w:name="_Toc51510563"/>
            <w:r w:rsidRPr="00A817A6">
              <w:rPr>
                <w:color w:val="000000" w:themeColor="text1"/>
                <w:sz w:val="24"/>
                <w:szCs w:val="24"/>
              </w:rPr>
              <w:t>Пароль может содержать любые символы</w:t>
            </w:r>
            <w:bookmarkEnd w:id="64"/>
            <w:bookmarkEnd w:id="65"/>
            <w:bookmarkEnd w:id="66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67" w:name="_Toc287133709"/>
            <w:bookmarkStart w:id="68" w:name="_Toc51509731"/>
            <w:bookmarkStart w:id="69" w:name="_Toc51510564"/>
            <w:r w:rsidRPr="00A817A6">
              <w:rPr>
                <w:color w:val="000000" w:themeColor="text1"/>
                <w:sz w:val="24"/>
                <w:szCs w:val="24"/>
              </w:rPr>
              <w:t>R 1.2.6</w:t>
            </w:r>
            <w:bookmarkEnd w:id="67"/>
            <w:bookmarkEnd w:id="68"/>
            <w:bookmarkEnd w:id="69"/>
          </w:p>
        </w:tc>
        <w:tc>
          <w:tcPr>
            <w:tcW w:w="9103" w:type="dxa"/>
          </w:tcPr>
          <w:p w:rsidR="00CE58D4" w:rsidRPr="00A817A6" w:rsidRDefault="00CE58D4" w:rsidP="00C952BB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bookmarkStart w:id="70" w:name="_Toc287133710"/>
            <w:bookmarkStart w:id="71" w:name="_Toc51509732"/>
            <w:bookmarkStart w:id="72" w:name="_Toc51510565"/>
            <w:r w:rsidRPr="00A817A6">
              <w:rPr>
                <w:color w:val="000000" w:themeColor="text1"/>
                <w:sz w:val="24"/>
                <w:szCs w:val="24"/>
              </w:rPr>
              <w:t>Если пользователь ввёл недопустимое количество символов в поле пароля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 xml:space="preserve"> или повтора пароля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(меньше 3 или больш</w:t>
            </w:r>
            <w:r w:rsidR="006B0C13" w:rsidRPr="00A817A6">
              <w:rPr>
                <w:color w:val="000000" w:themeColor="text1"/>
                <w:sz w:val="24"/>
                <w:szCs w:val="24"/>
              </w:rPr>
              <w:t>е 20) , то появляется сообщение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«Пароль должен содержать от 3 до 20 символов»</w:t>
            </w:r>
            <w:bookmarkEnd w:id="70"/>
            <w:bookmarkEnd w:id="71"/>
            <w:bookmarkEnd w:id="72"/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73" w:name="_Toc287133711"/>
            <w:bookmarkStart w:id="74" w:name="_Toc51509733"/>
            <w:bookmarkStart w:id="75" w:name="_Toc51510566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</w:t>
            </w:r>
            <w:r w:rsidRPr="00A817A6">
              <w:rPr>
                <w:color w:val="000000" w:themeColor="text1"/>
                <w:sz w:val="24"/>
                <w:szCs w:val="24"/>
              </w:rPr>
              <w:t>2.7</w:t>
            </w:r>
            <w:bookmarkEnd w:id="73"/>
            <w:bookmarkEnd w:id="74"/>
            <w:bookmarkEnd w:id="75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103" w:type="dxa"/>
          </w:tcPr>
          <w:p w:rsidR="00CE58D4" w:rsidRPr="00A817A6" w:rsidRDefault="008D15DA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76" w:name="_Toc287133712"/>
            <w:bookmarkStart w:id="77" w:name="_Toc51509734"/>
            <w:bookmarkStart w:id="78" w:name="_Toc51510567"/>
            <w:r w:rsidRPr="00A817A6">
              <w:rPr>
                <w:color w:val="000000" w:themeColor="text1"/>
                <w:sz w:val="24"/>
                <w:szCs w:val="24"/>
              </w:rPr>
              <w:t xml:space="preserve">Если пользователь 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 xml:space="preserve">ввёл логин 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>который уже зарегистрирован и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 xml:space="preserve"> нажал на конпку «</w:t>
            </w:r>
            <w:r w:rsidR="001D10E3" w:rsidRPr="00A817A6">
              <w:rPr>
                <w:color w:val="000000" w:themeColor="text1"/>
                <w:sz w:val="24"/>
                <w:szCs w:val="24"/>
                <w:lang w:val="en-US"/>
              </w:rPr>
              <w:t>Register</w:t>
            </w:r>
            <w:r w:rsidR="00A01844" w:rsidRPr="00A817A6">
              <w:rPr>
                <w:color w:val="000000" w:themeColor="text1"/>
                <w:sz w:val="24"/>
                <w:szCs w:val="24"/>
              </w:rPr>
              <w:t>», то появляется сообщение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 xml:space="preserve"> 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Such a user already exists. Try another login.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>»</w:t>
            </w:r>
            <w:bookmarkEnd w:id="76"/>
            <w:bookmarkEnd w:id="77"/>
            <w:bookmarkEnd w:id="78"/>
            <w:r w:rsidR="00CE58D4" w:rsidRPr="00A817A6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A817A6" w:rsidRPr="00A817A6" w:rsidTr="00C952BB">
        <w:tc>
          <w:tcPr>
            <w:tcW w:w="108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79" w:name="_Toc287133713"/>
            <w:bookmarkStart w:id="80" w:name="_Toc51509735"/>
            <w:bookmarkStart w:id="81" w:name="_Toc51510568"/>
            <w:r w:rsidRPr="00A817A6">
              <w:rPr>
                <w:color w:val="000000" w:themeColor="text1"/>
                <w:sz w:val="24"/>
                <w:szCs w:val="24"/>
              </w:rPr>
              <w:t>R 1.2.8</w:t>
            </w:r>
            <w:bookmarkEnd w:id="79"/>
            <w:bookmarkEnd w:id="80"/>
            <w:bookmarkEnd w:id="81"/>
          </w:p>
        </w:tc>
        <w:tc>
          <w:tcPr>
            <w:tcW w:w="9103" w:type="dxa"/>
          </w:tcPr>
          <w:p w:rsidR="00CE58D4" w:rsidRPr="00A817A6" w:rsidRDefault="00CE58D4" w:rsidP="00F12AA1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82" w:name="_Toc287133714"/>
            <w:bookmarkStart w:id="83" w:name="_Toc51509736"/>
            <w:bookmarkStart w:id="84" w:name="_Toc51510569"/>
            <w:r w:rsidRPr="00A817A6">
              <w:rPr>
                <w:color w:val="000000" w:themeColor="text1"/>
                <w:sz w:val="24"/>
                <w:szCs w:val="24"/>
              </w:rPr>
              <w:t>После нажатия на кнопку «</w:t>
            </w:r>
            <w:r w:rsidR="001D10E3" w:rsidRPr="00A817A6">
              <w:rPr>
                <w:color w:val="000000" w:themeColor="text1"/>
                <w:sz w:val="24"/>
                <w:szCs w:val="24"/>
                <w:lang w:val="en-US"/>
              </w:rPr>
              <w:t>Register</w:t>
            </w:r>
            <w:r w:rsidRPr="00A817A6">
              <w:rPr>
                <w:color w:val="000000" w:themeColor="text1"/>
                <w:sz w:val="24"/>
                <w:szCs w:val="24"/>
              </w:rPr>
              <w:t>» пользователь</w:t>
            </w:r>
            <w:r w:rsidR="001D10E3" w:rsidRPr="00A817A6">
              <w:rPr>
                <w:color w:val="000000" w:themeColor="text1"/>
                <w:sz w:val="24"/>
                <w:szCs w:val="24"/>
              </w:rPr>
              <w:t xml:space="preserve"> получает аккау</w:t>
            </w:r>
            <w:r w:rsidR="00F12AA1" w:rsidRPr="00A817A6">
              <w:rPr>
                <w:color w:val="000000" w:themeColor="text1"/>
                <w:sz w:val="24"/>
                <w:szCs w:val="24"/>
              </w:rPr>
              <w:t>нт и автоматически аутентифицируется</w:t>
            </w:r>
            <w:r w:rsidR="00A01844" w:rsidRPr="00A817A6">
              <w:rPr>
                <w:color w:val="000000" w:themeColor="text1"/>
                <w:sz w:val="24"/>
                <w:szCs w:val="24"/>
              </w:rPr>
              <w:t xml:space="preserve">. Открывается </w:t>
            </w:r>
            <w:bookmarkEnd w:id="82"/>
            <w:r w:rsidR="00F12AA1"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bookmarkEnd w:id="83"/>
            <w:bookmarkEnd w:id="84"/>
          </w:p>
        </w:tc>
      </w:tr>
    </w:tbl>
    <w:p w:rsidR="00CE58D4" w:rsidRPr="00A817A6" w:rsidRDefault="00CE58D4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85" w:name="_Toc287133715"/>
    </w:p>
    <w:p w:rsidR="00A81787" w:rsidRPr="00A817A6" w:rsidRDefault="00A81787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31010B" w:rsidRPr="00A817A6" w:rsidRDefault="008D15DA" w:rsidP="0031010B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86" w:name="_Toc51510570"/>
      <w:r w:rsidRPr="00A817A6">
        <w:rPr>
          <w:b/>
          <w:color w:val="000000" w:themeColor="text1"/>
          <w:sz w:val="24"/>
          <w:szCs w:val="24"/>
        </w:rPr>
        <w:t>2</w:t>
      </w:r>
      <w:r w:rsidR="0031010B" w:rsidRPr="00A817A6">
        <w:rPr>
          <w:b/>
          <w:color w:val="000000" w:themeColor="text1"/>
          <w:sz w:val="24"/>
          <w:szCs w:val="24"/>
        </w:rPr>
        <w:t>. Аутентификация</w:t>
      </w:r>
      <w:bookmarkEnd w:id="86"/>
    </w:p>
    <w:p w:rsidR="0031010B" w:rsidRPr="00A817A6" w:rsidRDefault="0031010B" w:rsidP="0031010B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87" w:name="_Toc51509738"/>
            <w:bookmarkStart w:id="88" w:name="_Toc51510571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87"/>
            <w:bookmarkEnd w:id="88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89" w:name="_Toc51509739"/>
            <w:bookmarkStart w:id="90" w:name="_Toc51510572"/>
            <w:r w:rsidRPr="00A817A6">
              <w:rPr>
                <w:color w:val="000000" w:themeColor="text1"/>
                <w:sz w:val="24"/>
                <w:szCs w:val="24"/>
              </w:rPr>
              <w:t>О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писа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нее требования</w:t>
            </w:r>
            <w:bookmarkEnd w:id="89"/>
            <w:bookmarkEnd w:id="90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91" w:name="_Toc51509740"/>
            <w:bookmarkStart w:id="92" w:name="_Toc51510573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77342F"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A817A6">
              <w:rPr>
                <w:color w:val="000000" w:themeColor="text1"/>
                <w:sz w:val="24"/>
                <w:szCs w:val="24"/>
              </w:rPr>
              <w:t>1</w:t>
            </w:r>
            <w:bookmarkEnd w:id="91"/>
            <w:bookmarkEnd w:id="92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93" w:name="_Toc51509741"/>
            <w:bookmarkStart w:id="94" w:name="_Toc51510574"/>
            <w:r w:rsidRPr="00A817A6">
              <w:rPr>
                <w:color w:val="000000" w:themeColor="text1"/>
                <w:sz w:val="24"/>
                <w:szCs w:val="24"/>
              </w:rPr>
              <w:t xml:space="preserve">При запуске приложения демонстрируется страница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r w:rsidRPr="00A817A6">
              <w:rPr>
                <w:color w:val="000000" w:themeColor="text1"/>
                <w:sz w:val="24"/>
                <w:szCs w:val="24"/>
              </w:rPr>
              <w:t>. В хедере страницы есть ссылка на аутентификацию.</w:t>
            </w:r>
            <w:bookmarkEnd w:id="93"/>
            <w:bookmarkEnd w:id="94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95" w:name="_Toc51509742"/>
            <w:bookmarkStart w:id="96" w:name="_Toc51510575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 xml:space="preserve"> 2</w:t>
            </w:r>
            <w:r w:rsidRPr="00A817A6">
              <w:rPr>
                <w:color w:val="000000" w:themeColor="text1"/>
                <w:sz w:val="24"/>
                <w:szCs w:val="24"/>
              </w:rPr>
              <w:t>.2</w:t>
            </w:r>
            <w:bookmarkEnd w:id="95"/>
            <w:bookmarkEnd w:id="96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97" w:name="_Toc51509743"/>
            <w:bookmarkStart w:id="98" w:name="_Toc51510576"/>
            <w:r w:rsidRPr="00A817A6">
              <w:rPr>
                <w:color w:val="000000" w:themeColor="text1"/>
                <w:sz w:val="24"/>
                <w:szCs w:val="24"/>
              </w:rPr>
              <w:t xml:space="preserve">На 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>странице аутентификации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содержатся следующие элементы:</w:t>
            </w:r>
            <w:bookmarkEnd w:id="97"/>
            <w:bookmarkEnd w:id="98"/>
          </w:p>
          <w:p w:rsidR="0031010B" w:rsidRPr="00A817A6" w:rsidRDefault="0031010B" w:rsidP="0077342F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99" w:name="_Toc51509744"/>
            <w:bookmarkStart w:id="100" w:name="_Toc51510577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логина</w:t>
            </w:r>
            <w:bookmarkEnd w:id="99"/>
            <w:bookmarkEnd w:id="100"/>
          </w:p>
          <w:p w:rsidR="0031010B" w:rsidRPr="00A817A6" w:rsidRDefault="0031010B" w:rsidP="0077342F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01" w:name="_Toc51509745"/>
            <w:bookmarkStart w:id="102" w:name="_Toc51510578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пароля</w:t>
            </w:r>
            <w:bookmarkEnd w:id="101"/>
            <w:bookmarkEnd w:id="102"/>
          </w:p>
          <w:p w:rsidR="0031010B" w:rsidRPr="00A817A6" w:rsidRDefault="0031010B" w:rsidP="0077342F">
            <w:pPr>
              <w:pStyle w:val="1"/>
              <w:numPr>
                <w:ilvl w:val="0"/>
                <w:numId w:val="6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03" w:name="_Toc51509746"/>
            <w:bookmarkStart w:id="104" w:name="_Toc51510579"/>
            <w:r w:rsidRPr="00A817A6">
              <w:rPr>
                <w:color w:val="000000" w:themeColor="text1"/>
                <w:sz w:val="24"/>
                <w:szCs w:val="24"/>
              </w:rPr>
              <w:t>Кнопка для входа в систему</w:t>
            </w:r>
            <w:bookmarkEnd w:id="103"/>
            <w:bookmarkEnd w:id="104"/>
          </w:p>
          <w:p w:rsidR="0031010B" w:rsidRPr="00A817A6" w:rsidRDefault="0031010B" w:rsidP="0077342F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05" w:name="_Toc51509747"/>
            <w:bookmarkStart w:id="106" w:name="_Toc51510580"/>
            <w:r w:rsidRPr="00A817A6">
              <w:rPr>
                <w:color w:val="000000" w:themeColor="text1"/>
                <w:sz w:val="24"/>
                <w:szCs w:val="24"/>
              </w:rPr>
              <w:t>Примечание!  Тип вводимых данных string[3..20]</w:t>
            </w:r>
            <w:bookmarkEnd w:id="105"/>
            <w:bookmarkEnd w:id="106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07" w:name="_Toc51509748"/>
            <w:bookmarkStart w:id="108" w:name="_Toc51510581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77342F"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A817A6">
              <w:rPr>
                <w:color w:val="000000" w:themeColor="text1"/>
                <w:sz w:val="24"/>
                <w:szCs w:val="24"/>
              </w:rPr>
              <w:t>2.1</w:t>
            </w:r>
            <w:bookmarkEnd w:id="107"/>
            <w:bookmarkEnd w:id="108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09" w:name="_Toc51509749"/>
            <w:bookmarkStart w:id="110" w:name="_Toc51510582"/>
            <w:r w:rsidRPr="00A817A6">
              <w:rPr>
                <w:color w:val="000000" w:themeColor="text1"/>
                <w:sz w:val="24"/>
                <w:szCs w:val="24"/>
              </w:rPr>
              <w:t>Текстовые поля логин, пароль являются обязательными для заполнения</w:t>
            </w:r>
            <w:bookmarkEnd w:id="109"/>
            <w:bookmarkEnd w:id="110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11" w:name="_Toc51509750"/>
            <w:bookmarkStart w:id="112" w:name="_Toc51510583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77342F"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A817A6">
              <w:rPr>
                <w:color w:val="000000" w:themeColor="text1"/>
                <w:sz w:val="24"/>
                <w:szCs w:val="24"/>
              </w:rPr>
              <w:t>2.2</w:t>
            </w:r>
            <w:bookmarkEnd w:id="111"/>
            <w:bookmarkEnd w:id="112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13" w:name="_Toc51509751"/>
            <w:bookmarkStart w:id="114" w:name="_Toc51510584"/>
            <w:r w:rsidRPr="00A817A6">
              <w:rPr>
                <w:color w:val="000000" w:themeColor="text1"/>
                <w:sz w:val="24"/>
                <w:szCs w:val="24"/>
              </w:rPr>
              <w:t>Логин может содержать только латинские буквы, цифры и знак подчёркивания</w:t>
            </w:r>
            <w:bookmarkEnd w:id="113"/>
            <w:bookmarkEnd w:id="114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15" w:name="_Toc51509752"/>
            <w:bookmarkStart w:id="116" w:name="_Toc51510585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7342F"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.2.3</w:t>
            </w:r>
            <w:bookmarkEnd w:id="115"/>
            <w:bookmarkEnd w:id="116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bookmarkStart w:id="117" w:name="_Toc51509753"/>
            <w:bookmarkStart w:id="118" w:name="_Toc51510586"/>
            <w:r w:rsidRPr="00A817A6">
              <w:rPr>
                <w:color w:val="000000" w:themeColor="text1"/>
                <w:sz w:val="24"/>
                <w:szCs w:val="24"/>
              </w:rPr>
              <w:t xml:space="preserve">Если пользователь ввёл недопустимое количество символов в поле логина (меньше 3 или больше 20) , то появляется надпись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сообщением «Логин должен содержать от 3 до 20 символов»</w:t>
            </w:r>
            <w:bookmarkEnd w:id="117"/>
            <w:bookmarkEnd w:id="118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19" w:name="_Toc51509754"/>
            <w:bookmarkStart w:id="120" w:name="_Toc51510587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 xml:space="preserve"> 2</w:t>
            </w:r>
            <w:r w:rsidRPr="00A817A6">
              <w:rPr>
                <w:color w:val="000000" w:themeColor="text1"/>
                <w:sz w:val="24"/>
                <w:szCs w:val="24"/>
              </w:rPr>
              <w:t>.2.4</w:t>
            </w:r>
            <w:bookmarkEnd w:id="119"/>
            <w:bookmarkEnd w:id="120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21" w:name="_Toc51509755"/>
            <w:bookmarkStart w:id="122" w:name="_Toc51510588"/>
            <w:r w:rsidRPr="00A817A6">
              <w:rPr>
                <w:color w:val="000000" w:themeColor="text1"/>
                <w:sz w:val="24"/>
                <w:szCs w:val="24"/>
              </w:rPr>
              <w:t>Имя пользователя чувствительно к регистру</w:t>
            </w:r>
            <w:bookmarkEnd w:id="121"/>
            <w:bookmarkEnd w:id="122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23" w:name="_Toc51509756"/>
            <w:bookmarkStart w:id="124" w:name="_Toc51510589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</w:rPr>
              <w:t>.2.5</w:t>
            </w:r>
            <w:bookmarkEnd w:id="123"/>
            <w:bookmarkEnd w:id="124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25" w:name="_Toc51509757"/>
            <w:bookmarkStart w:id="126" w:name="_Toc51510590"/>
            <w:r w:rsidRPr="00A817A6">
              <w:rPr>
                <w:color w:val="000000" w:themeColor="text1"/>
                <w:sz w:val="24"/>
                <w:szCs w:val="24"/>
              </w:rPr>
              <w:t>Пароль может содержать любые символы</w:t>
            </w:r>
            <w:bookmarkEnd w:id="125"/>
            <w:bookmarkEnd w:id="126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27" w:name="_Toc51509758"/>
            <w:bookmarkStart w:id="128" w:name="_Toc51510591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</w:rPr>
              <w:t>.2.6</w:t>
            </w:r>
            <w:bookmarkEnd w:id="127"/>
            <w:bookmarkEnd w:id="128"/>
          </w:p>
        </w:tc>
        <w:tc>
          <w:tcPr>
            <w:tcW w:w="9103" w:type="dxa"/>
          </w:tcPr>
          <w:p w:rsidR="0031010B" w:rsidRPr="00A817A6" w:rsidRDefault="0031010B" w:rsidP="0077342F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bookmarkStart w:id="129" w:name="_Toc51509759"/>
            <w:bookmarkStart w:id="130" w:name="_Toc51510592"/>
            <w:r w:rsidRPr="00A817A6">
              <w:rPr>
                <w:color w:val="000000" w:themeColor="text1"/>
                <w:sz w:val="24"/>
                <w:szCs w:val="24"/>
              </w:rPr>
              <w:t>Если пользователь ввёл недопустимое количество символов в поле пароля (меньше 3 или больше 20) , то появляется сообщение «Пароль должен содержать от 3 до 20 символов»</w:t>
            </w:r>
            <w:bookmarkEnd w:id="129"/>
            <w:bookmarkEnd w:id="130"/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31" w:name="_Toc51509760"/>
            <w:bookmarkStart w:id="132" w:name="_Toc51510593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77342F"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A817A6">
              <w:rPr>
                <w:color w:val="000000" w:themeColor="text1"/>
                <w:sz w:val="24"/>
                <w:szCs w:val="24"/>
              </w:rPr>
              <w:t>2.7</w:t>
            </w:r>
            <w:bookmarkEnd w:id="131"/>
            <w:bookmarkEnd w:id="132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103" w:type="dxa"/>
          </w:tcPr>
          <w:p w:rsidR="0031010B" w:rsidRPr="00A817A6" w:rsidRDefault="0031010B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33" w:name="_Toc51509761"/>
            <w:bookmarkStart w:id="134" w:name="_Toc51510594"/>
            <w:r w:rsidRPr="00A817A6">
              <w:rPr>
                <w:color w:val="000000" w:themeColor="text1"/>
                <w:sz w:val="24"/>
                <w:szCs w:val="24"/>
              </w:rPr>
              <w:t>Если пользователь неверно ввёл или логин или пароль и нажал на к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ноп</w:t>
            </w:r>
            <w:r w:rsidRPr="00A817A6">
              <w:rPr>
                <w:color w:val="000000" w:themeColor="text1"/>
                <w:sz w:val="24"/>
                <w:szCs w:val="24"/>
              </w:rPr>
              <w:t>пку «Войти», то появляется сообщение 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There is no user having such login and password.</w:t>
            </w:r>
            <w:r w:rsidRPr="00A817A6">
              <w:rPr>
                <w:color w:val="000000" w:themeColor="text1"/>
                <w:sz w:val="24"/>
                <w:szCs w:val="24"/>
              </w:rPr>
              <w:t>»</w:t>
            </w:r>
            <w:bookmarkEnd w:id="133"/>
            <w:bookmarkEnd w:id="134"/>
            <w:r w:rsidRPr="00A817A6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A817A6" w:rsidRPr="00A817A6" w:rsidTr="0077342F">
        <w:tc>
          <w:tcPr>
            <w:tcW w:w="1080" w:type="dxa"/>
          </w:tcPr>
          <w:p w:rsidR="0031010B" w:rsidRPr="00A817A6" w:rsidRDefault="0031010B" w:rsidP="0077342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35" w:name="_Toc51509762"/>
            <w:bookmarkStart w:id="136" w:name="_Toc51510595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77342F" w:rsidRPr="00A817A6">
              <w:rPr>
                <w:color w:val="000000" w:themeColor="text1"/>
                <w:sz w:val="24"/>
                <w:szCs w:val="24"/>
              </w:rPr>
              <w:t>2</w:t>
            </w:r>
            <w:r w:rsidRPr="00A817A6">
              <w:rPr>
                <w:color w:val="000000" w:themeColor="text1"/>
                <w:sz w:val="24"/>
                <w:szCs w:val="24"/>
              </w:rPr>
              <w:t>.2.8</w:t>
            </w:r>
            <w:bookmarkEnd w:id="135"/>
            <w:bookmarkEnd w:id="136"/>
          </w:p>
        </w:tc>
        <w:tc>
          <w:tcPr>
            <w:tcW w:w="9103" w:type="dxa"/>
          </w:tcPr>
          <w:p w:rsidR="0031010B" w:rsidRPr="00A817A6" w:rsidRDefault="00882005" w:rsidP="00882005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37" w:name="_Toc51509763"/>
            <w:bookmarkStart w:id="138" w:name="_Toc51510596"/>
            <w:r w:rsidRPr="00A817A6">
              <w:rPr>
                <w:color w:val="000000" w:themeColor="text1"/>
                <w:sz w:val="24"/>
                <w:szCs w:val="24"/>
              </w:rPr>
              <w:t>После удачного ввода логина, пароля и нажатия на кнопку «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Login</w:t>
            </w:r>
            <w:r w:rsidRPr="00A817A6">
              <w:rPr>
                <w:color w:val="000000" w:themeColor="text1"/>
                <w:sz w:val="24"/>
                <w:szCs w:val="24"/>
              </w:rPr>
              <w:t>»  пользователь перенаправляется либо на главную страницу(если аутентификация была через ссылк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y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в хедере), либо на страницу на которую он пытался попасть ранее если она перен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аправила его на страницу аутенти</w:t>
            </w:r>
            <w:r w:rsidRPr="00A817A6">
              <w:rPr>
                <w:color w:val="000000" w:themeColor="text1"/>
                <w:sz w:val="24"/>
                <w:szCs w:val="24"/>
              </w:rPr>
              <w:t>фикации.</w:t>
            </w:r>
            <w:bookmarkEnd w:id="137"/>
            <w:bookmarkEnd w:id="138"/>
          </w:p>
        </w:tc>
      </w:tr>
    </w:tbl>
    <w:p w:rsidR="0031010B" w:rsidRPr="00A817A6" w:rsidRDefault="0031010B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FF717D" w:rsidRPr="00A817A6" w:rsidRDefault="00FF717D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C57CCE" w:rsidRPr="00A817A6" w:rsidRDefault="00C57CCE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139" w:name="_Toc51510597"/>
      <w:r w:rsidRPr="00A817A6">
        <w:rPr>
          <w:b/>
          <w:color w:val="000000" w:themeColor="text1"/>
          <w:sz w:val="24"/>
          <w:szCs w:val="24"/>
        </w:rPr>
        <w:t xml:space="preserve">3. </w:t>
      </w:r>
      <w:r w:rsidRPr="00A817A6">
        <w:rPr>
          <w:b/>
          <w:color w:val="000000" w:themeColor="text1"/>
          <w:sz w:val="24"/>
          <w:szCs w:val="24"/>
          <w:lang w:val="en-US"/>
        </w:rPr>
        <w:t>Header</w:t>
      </w:r>
      <w:bookmarkEnd w:id="139"/>
    </w:p>
    <w:p w:rsidR="00C57CCE" w:rsidRPr="00A817A6" w:rsidRDefault="00C57CCE" w:rsidP="00C57CCE">
      <w:pPr>
        <w:pStyle w:val="1"/>
        <w:ind w:left="284"/>
        <w:outlineLvl w:val="0"/>
        <w:rPr>
          <w:b/>
          <w:color w:val="000000" w:themeColor="text1"/>
          <w:sz w:val="24"/>
          <w:szCs w:val="24"/>
        </w:rPr>
      </w:pPr>
      <w:bookmarkStart w:id="140" w:name="_Toc51510598"/>
      <w:r w:rsidRPr="00A817A6">
        <w:rPr>
          <w:b/>
          <w:color w:val="000000" w:themeColor="text1"/>
          <w:sz w:val="24"/>
          <w:szCs w:val="24"/>
        </w:rPr>
        <w:t>Общие сведения</w:t>
      </w:r>
      <w:bookmarkEnd w:id="140"/>
    </w:p>
    <w:p w:rsidR="00C57CCE" w:rsidRPr="00A817A6" w:rsidRDefault="00C57CCE" w:rsidP="00C57CCE">
      <w:pPr>
        <w:pStyle w:val="1"/>
        <w:outlineLvl w:val="0"/>
        <w:rPr>
          <w:color w:val="000000" w:themeColor="text1"/>
          <w:sz w:val="24"/>
          <w:szCs w:val="24"/>
        </w:rPr>
      </w:pPr>
      <w:bookmarkStart w:id="141" w:name="_Toc51510599"/>
      <w:r w:rsidRPr="00A817A6">
        <w:rPr>
          <w:color w:val="000000" w:themeColor="text1"/>
          <w:sz w:val="24"/>
          <w:szCs w:val="24"/>
          <w:lang w:val="en-US"/>
        </w:rPr>
        <w:t>Header</w:t>
      </w:r>
      <w:r w:rsidRPr="00A817A6">
        <w:rPr>
          <w:color w:val="000000" w:themeColor="text1"/>
          <w:sz w:val="24"/>
          <w:szCs w:val="24"/>
        </w:rPr>
        <w:t xml:space="preserve"> является общим для всех страниц. Все пользователи видят его одинаково.</w:t>
      </w:r>
      <w:bookmarkEnd w:id="141"/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2" w:name="_Toc51510600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142"/>
          </w:p>
        </w:tc>
        <w:tc>
          <w:tcPr>
            <w:tcW w:w="9103" w:type="dxa"/>
          </w:tcPr>
          <w:p w:rsidR="00C57CCE" w:rsidRPr="00A817A6" w:rsidRDefault="00474B06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3" w:name="_Toc51510601"/>
            <w:r w:rsidRPr="00A817A6">
              <w:rPr>
                <w:color w:val="000000" w:themeColor="text1"/>
                <w:sz w:val="24"/>
                <w:szCs w:val="24"/>
              </w:rPr>
              <w:t>Описани</w:t>
            </w:r>
            <w:r w:rsidR="00C57CCE" w:rsidRPr="00A817A6">
              <w:rPr>
                <w:color w:val="000000" w:themeColor="text1"/>
                <w:sz w:val="24"/>
                <w:szCs w:val="24"/>
              </w:rPr>
              <w:t>е требования</w:t>
            </w:r>
            <w:bookmarkEnd w:id="143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4" w:name="_Toc51510602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3</w:t>
            </w:r>
            <w:r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144"/>
          </w:p>
        </w:tc>
        <w:tc>
          <w:tcPr>
            <w:tcW w:w="9103" w:type="dxa"/>
          </w:tcPr>
          <w:p w:rsidR="00C57CCE" w:rsidRPr="00A817A6" w:rsidRDefault="00FF717D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5" w:name="_Toc51510603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Header </w:t>
            </w:r>
            <w:r w:rsidRPr="00A817A6">
              <w:rPr>
                <w:color w:val="000000" w:themeColor="text1"/>
                <w:sz w:val="24"/>
                <w:szCs w:val="24"/>
              </w:rPr>
              <w:t>содержит:</w:t>
            </w:r>
            <w:bookmarkEnd w:id="145"/>
          </w:p>
          <w:p w:rsidR="00FF717D" w:rsidRPr="00A817A6" w:rsidRDefault="00474B06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6" w:name="_Toc51510604"/>
            <w:r w:rsidRPr="00A817A6">
              <w:rPr>
                <w:color w:val="000000" w:themeColor="text1"/>
                <w:sz w:val="24"/>
                <w:szCs w:val="24"/>
              </w:rPr>
              <w:t>На</w:t>
            </w:r>
            <w:r w:rsidR="00FF717D" w:rsidRPr="00A817A6">
              <w:rPr>
                <w:color w:val="000000" w:themeColor="text1"/>
                <w:sz w:val="24"/>
                <w:szCs w:val="24"/>
              </w:rPr>
              <w:t>звание магазина с</w:t>
            </w:r>
            <w:r w:rsidR="00291F2F" w:rsidRPr="00A817A6">
              <w:rPr>
                <w:color w:val="000000" w:themeColor="text1"/>
                <w:sz w:val="24"/>
                <w:szCs w:val="24"/>
              </w:rPr>
              <w:t>о</w:t>
            </w:r>
            <w:r w:rsidR="00FF717D" w:rsidRPr="00A817A6">
              <w:rPr>
                <w:color w:val="000000" w:themeColor="text1"/>
                <w:sz w:val="24"/>
                <w:szCs w:val="24"/>
              </w:rPr>
              <w:t xml:space="preserve"> ссылкой на </w:t>
            </w:r>
            <w:r w:rsidR="00FF717D"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bookmarkEnd w:id="146"/>
          </w:p>
          <w:p w:rsidR="00FF717D" w:rsidRPr="00A817A6" w:rsidRDefault="00FF717D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7" w:name="_Toc51510605"/>
            <w:r w:rsidRPr="00A817A6">
              <w:rPr>
                <w:color w:val="000000" w:themeColor="text1"/>
                <w:sz w:val="24"/>
                <w:szCs w:val="24"/>
              </w:rPr>
              <w:t>Поле для поиска продукта по названию и кнопку</w:t>
            </w:r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23DB1411" wp14:editId="269D9B8E">
                  <wp:extent cx="2752725" cy="5810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7"/>
          </w:p>
          <w:p w:rsidR="00FF717D" w:rsidRPr="00A817A6" w:rsidRDefault="00FF717D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8" w:name="_Toc51510606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Mini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cart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 (значё</w:t>
            </w:r>
            <w:r w:rsidRPr="00A817A6">
              <w:rPr>
                <w:color w:val="000000" w:themeColor="text1"/>
                <w:sz w:val="24"/>
                <w:szCs w:val="24"/>
              </w:rPr>
              <w:t>к корзины с числом добавленных продуктов и суммой)</w:t>
            </w:r>
            <w:r w:rsidR="00D3139A"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D3139A"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07656617" wp14:editId="580A291E">
                  <wp:extent cx="885825" cy="2476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8"/>
          </w:p>
          <w:p w:rsidR="000B7CD0" w:rsidRPr="00A817A6" w:rsidRDefault="000B7CD0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49" w:name="_Toc51510607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Register reference</w:t>
            </w:r>
            <w:bookmarkEnd w:id="149"/>
          </w:p>
          <w:p w:rsidR="000B7CD0" w:rsidRPr="00A817A6" w:rsidRDefault="000B7CD0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0" w:name="_Toc51510608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Login reference</w:t>
            </w:r>
            <w:bookmarkEnd w:id="150"/>
          </w:p>
          <w:p w:rsidR="000B7CD0" w:rsidRPr="00A817A6" w:rsidRDefault="000B7CD0" w:rsidP="00FF717D">
            <w:pPr>
              <w:pStyle w:val="1"/>
              <w:numPr>
                <w:ilvl w:val="0"/>
                <w:numId w:val="19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1" w:name="_Toc51510609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Logout button</w:t>
            </w:r>
            <w:bookmarkEnd w:id="151"/>
          </w:p>
        </w:tc>
      </w:tr>
      <w:tr w:rsidR="00A817A6" w:rsidRPr="00A817A6" w:rsidTr="00D3139A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2" w:name="_Toc51510610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3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1.1</w:t>
            </w:r>
            <w:bookmarkEnd w:id="152"/>
          </w:p>
        </w:tc>
        <w:tc>
          <w:tcPr>
            <w:tcW w:w="9103" w:type="dxa"/>
            <w:shd w:val="clear" w:color="auto" w:fill="auto"/>
          </w:tcPr>
          <w:p w:rsidR="00C57CCE" w:rsidRPr="00A817A6" w:rsidRDefault="00FF717D" w:rsidP="005F61A3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53" w:name="_Toc51510611"/>
            <w:r w:rsidRPr="00A817A6">
              <w:rPr>
                <w:color w:val="000000" w:themeColor="text1"/>
                <w:sz w:val="24"/>
                <w:szCs w:val="24"/>
              </w:rPr>
              <w:t xml:space="preserve">Поле поиска может принимать любую строку либо оставаться пустым. При нажатии на кнопку поиска, пользователь перенаправляется на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с результатами поиска. Будут показаны продукты, чье название б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ольше всего похоже на то что вв</w:t>
            </w:r>
            <w:r w:rsidRPr="00A817A6">
              <w:rPr>
                <w:color w:val="000000" w:themeColor="text1"/>
                <w:sz w:val="24"/>
                <w:szCs w:val="24"/>
              </w:rPr>
              <w:t>ел пользователь.</w:t>
            </w:r>
            <w:r w:rsidR="004629A8" w:rsidRPr="00A817A6">
              <w:rPr>
                <w:color w:val="000000" w:themeColor="text1"/>
                <w:sz w:val="24"/>
                <w:szCs w:val="24"/>
              </w:rPr>
              <w:t xml:space="preserve"> Продукты выводят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ся в порядке от «максимально похож</w:t>
            </w:r>
            <w:r w:rsidR="004629A8" w:rsidRPr="00A817A6">
              <w:rPr>
                <w:color w:val="000000" w:themeColor="text1"/>
                <w:sz w:val="24"/>
                <w:szCs w:val="24"/>
              </w:rPr>
              <w:t>» до «минимально похож».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Если поле было п</w:t>
            </w:r>
            <w:r w:rsidR="00D3139A" w:rsidRPr="00A817A6">
              <w:rPr>
                <w:color w:val="000000" w:themeColor="text1"/>
                <w:sz w:val="24"/>
                <w:szCs w:val="24"/>
              </w:rPr>
              <w:t>у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сты</w:t>
            </w:r>
            <w:r w:rsidRPr="00A817A6">
              <w:rPr>
                <w:color w:val="000000" w:themeColor="text1"/>
                <w:sz w:val="24"/>
                <w:szCs w:val="24"/>
              </w:rPr>
              <w:t>м перед нажатием кнопки, будут показаны все продукты.</w:t>
            </w:r>
            <w:bookmarkEnd w:id="153"/>
            <w:r w:rsidR="003008AD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EF5E77" w:rsidRPr="00A817A6">
              <w:rPr>
                <w:color w:val="000000" w:themeColor="text1"/>
                <w:sz w:val="24"/>
                <w:szCs w:val="24"/>
              </w:rPr>
              <w:t xml:space="preserve">Продукты отображаются в иде таблицы плиток (с лева на право) шириной 3.  </w:t>
            </w:r>
            <w:r w:rsidR="003008AD" w:rsidRPr="00A817A6">
              <w:rPr>
                <w:color w:val="000000" w:themeColor="text1"/>
                <w:sz w:val="24"/>
                <w:szCs w:val="24"/>
              </w:rPr>
              <w:t>Е</w:t>
            </w:r>
            <w:r w:rsidR="00EF5E77" w:rsidRPr="00A817A6">
              <w:rPr>
                <w:color w:val="000000" w:themeColor="text1"/>
                <w:sz w:val="24"/>
                <w:szCs w:val="24"/>
              </w:rPr>
              <w:t xml:space="preserve">сли ничего не найдено по данному запросу, то не отобразится ни одна плитка. И выведется сообщение </w:t>
            </w:r>
            <w:r w:rsidR="00EF5E77" w:rsidRPr="00A817A6">
              <w:rPr>
                <w:color w:val="000000" w:themeColor="text1"/>
                <w:sz w:val="24"/>
                <w:szCs w:val="24"/>
                <w:lang w:val="en-US"/>
              </w:rPr>
              <w:t>“</w:t>
            </w:r>
            <w:r w:rsidR="00EF5E77" w:rsidRPr="00A817A6">
              <w:rPr>
                <w:color w:val="000000" w:themeColor="text1"/>
                <w:sz w:val="24"/>
                <w:szCs w:val="24"/>
              </w:rPr>
              <w:t>по вашему запросу продукты не найдены</w:t>
            </w:r>
            <w:r w:rsidR="00EF5E77" w:rsidRPr="00A817A6"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</w:tr>
      <w:tr w:rsidR="00A817A6" w:rsidRPr="00A817A6" w:rsidTr="00D3139A">
        <w:tc>
          <w:tcPr>
            <w:tcW w:w="1080" w:type="dxa"/>
          </w:tcPr>
          <w:p w:rsidR="00C57CCE" w:rsidRPr="00A817A6" w:rsidRDefault="00C57CCE" w:rsidP="00BB624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4" w:name="_Toc51510612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3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2</w:t>
            </w:r>
            <w:bookmarkEnd w:id="154"/>
          </w:p>
        </w:tc>
        <w:tc>
          <w:tcPr>
            <w:tcW w:w="9103" w:type="dxa"/>
            <w:shd w:val="clear" w:color="auto" w:fill="auto"/>
          </w:tcPr>
          <w:p w:rsidR="00C57CCE" w:rsidRPr="00A817A6" w:rsidRDefault="00D3139A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5" w:name="_Toc51510613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Mini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cart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является ссылкой на корзину</w:t>
            </w:r>
            <w:bookmarkEnd w:id="155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6" w:name="_Toc51510614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BB6244" w:rsidRPr="00A817A6">
              <w:rPr>
                <w:color w:val="000000" w:themeColor="text1"/>
                <w:sz w:val="24"/>
                <w:szCs w:val="24"/>
              </w:rPr>
              <w:t>3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1.3</w:t>
            </w:r>
            <w:bookmarkEnd w:id="156"/>
          </w:p>
        </w:tc>
        <w:tc>
          <w:tcPr>
            <w:tcW w:w="9103" w:type="dxa"/>
          </w:tcPr>
          <w:p w:rsidR="00C57CCE" w:rsidRPr="00A817A6" w:rsidRDefault="00D3139A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7" w:name="_Toc51510615"/>
            <w:r w:rsidRPr="00A817A6">
              <w:rPr>
                <w:color w:val="000000" w:themeColor="text1"/>
                <w:sz w:val="24"/>
                <w:szCs w:val="24"/>
              </w:rPr>
              <w:t>Если корзина пуста то информация о количестве и сумме не показывается</w:t>
            </w:r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18D8368C" wp14:editId="39B159BF">
                  <wp:extent cx="800100" cy="3238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7"/>
          </w:p>
        </w:tc>
      </w:tr>
      <w:tr w:rsidR="00A817A6" w:rsidRPr="00A817A6" w:rsidTr="005F61A3">
        <w:tc>
          <w:tcPr>
            <w:tcW w:w="1080" w:type="dxa"/>
          </w:tcPr>
          <w:p w:rsidR="000B7CD0" w:rsidRPr="00A817A6" w:rsidRDefault="000B7CD0" w:rsidP="00270692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58" w:name="_Toc51510616"/>
            <w:r w:rsidRPr="00A817A6">
              <w:rPr>
                <w:color w:val="000000" w:themeColor="text1"/>
                <w:sz w:val="24"/>
                <w:szCs w:val="24"/>
              </w:rPr>
              <w:t>R 3.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1.4</w:t>
            </w:r>
            <w:bookmarkEnd w:id="158"/>
          </w:p>
        </w:tc>
        <w:tc>
          <w:tcPr>
            <w:tcW w:w="9103" w:type="dxa"/>
          </w:tcPr>
          <w:p w:rsidR="000B7CD0" w:rsidRPr="00A817A6" w:rsidRDefault="000B7CD0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59" w:name="_Toc51510617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Register reference fetches</w:t>
            </w:r>
            <w:r w:rsidR="00291F2F"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the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user to register page</w:t>
            </w:r>
            <w:bookmarkEnd w:id="159"/>
          </w:p>
        </w:tc>
      </w:tr>
      <w:tr w:rsidR="00A817A6" w:rsidRPr="00A817A6" w:rsidTr="005F61A3">
        <w:tc>
          <w:tcPr>
            <w:tcW w:w="1080" w:type="dxa"/>
          </w:tcPr>
          <w:p w:rsidR="000B7CD0" w:rsidRPr="00A817A6" w:rsidRDefault="000B7CD0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0" w:name="_Toc51510618"/>
            <w:r w:rsidRPr="00A817A6">
              <w:rPr>
                <w:color w:val="000000" w:themeColor="text1"/>
                <w:sz w:val="24"/>
                <w:szCs w:val="24"/>
              </w:rPr>
              <w:t>R 3.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1.5</w:t>
            </w:r>
            <w:bookmarkEnd w:id="160"/>
          </w:p>
        </w:tc>
        <w:tc>
          <w:tcPr>
            <w:tcW w:w="9103" w:type="dxa"/>
          </w:tcPr>
          <w:p w:rsidR="000B7CD0" w:rsidRPr="00A817A6" w:rsidRDefault="000B7CD0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1" w:name="_Toc51510619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Login reference fetches</w:t>
            </w:r>
            <w:r w:rsidR="00291F2F"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the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user to login page</w:t>
            </w:r>
            <w:bookmarkEnd w:id="161"/>
          </w:p>
        </w:tc>
      </w:tr>
      <w:tr w:rsidR="00A817A6" w:rsidRPr="00A817A6" w:rsidTr="005F61A3">
        <w:tc>
          <w:tcPr>
            <w:tcW w:w="1080" w:type="dxa"/>
          </w:tcPr>
          <w:p w:rsidR="000B7CD0" w:rsidRPr="00A817A6" w:rsidRDefault="000B7CD0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2" w:name="_Toc51510620"/>
            <w:r w:rsidRPr="00A817A6">
              <w:rPr>
                <w:color w:val="000000" w:themeColor="text1"/>
                <w:sz w:val="24"/>
                <w:szCs w:val="24"/>
              </w:rPr>
              <w:t>R 3.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1.6</w:t>
            </w:r>
            <w:bookmarkEnd w:id="162"/>
          </w:p>
        </w:tc>
        <w:tc>
          <w:tcPr>
            <w:tcW w:w="9103" w:type="dxa"/>
          </w:tcPr>
          <w:p w:rsidR="000B7CD0" w:rsidRPr="00A817A6" w:rsidRDefault="000B7CD0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3" w:name="_Toc51510621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Logout button logouts the user and redirects to PLP</w:t>
            </w:r>
            <w:bookmarkEnd w:id="163"/>
          </w:p>
        </w:tc>
      </w:tr>
    </w:tbl>
    <w:p w:rsidR="00C57CCE" w:rsidRPr="00A817A6" w:rsidRDefault="00C57CCE" w:rsidP="00A81787">
      <w:pPr>
        <w:pStyle w:val="1"/>
        <w:outlineLvl w:val="0"/>
        <w:rPr>
          <w:b/>
          <w:color w:val="000000" w:themeColor="text1"/>
          <w:sz w:val="24"/>
          <w:szCs w:val="24"/>
          <w:lang w:val="en-US"/>
        </w:rPr>
      </w:pPr>
    </w:p>
    <w:p w:rsidR="00C57CCE" w:rsidRPr="00A817A6" w:rsidRDefault="00C57CCE" w:rsidP="00C57CCE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164" w:name="_Toc51510622"/>
      <w:r w:rsidRPr="00A817A6">
        <w:rPr>
          <w:b/>
          <w:color w:val="000000" w:themeColor="text1"/>
          <w:sz w:val="24"/>
          <w:szCs w:val="24"/>
        </w:rPr>
        <w:t xml:space="preserve">4. </w:t>
      </w:r>
      <w:r w:rsidRPr="00A817A6">
        <w:rPr>
          <w:b/>
          <w:color w:val="000000" w:themeColor="text1"/>
          <w:sz w:val="24"/>
          <w:szCs w:val="24"/>
          <w:lang w:val="en-US"/>
        </w:rPr>
        <w:t>Footer</w:t>
      </w:r>
      <w:bookmarkEnd w:id="164"/>
    </w:p>
    <w:p w:rsidR="00C57CCE" w:rsidRPr="00A817A6" w:rsidRDefault="00C57CCE" w:rsidP="00C57CCE">
      <w:pPr>
        <w:pStyle w:val="1"/>
        <w:ind w:left="284"/>
        <w:outlineLvl w:val="0"/>
        <w:rPr>
          <w:b/>
          <w:color w:val="000000" w:themeColor="text1"/>
          <w:sz w:val="24"/>
          <w:szCs w:val="24"/>
        </w:rPr>
      </w:pPr>
      <w:bookmarkStart w:id="165" w:name="_Toc51510623"/>
      <w:r w:rsidRPr="00A817A6">
        <w:rPr>
          <w:b/>
          <w:color w:val="000000" w:themeColor="text1"/>
          <w:sz w:val="24"/>
          <w:szCs w:val="24"/>
        </w:rPr>
        <w:t>Общие сведения</w:t>
      </w:r>
      <w:bookmarkEnd w:id="165"/>
    </w:p>
    <w:p w:rsidR="00C57CCE" w:rsidRPr="00A817A6" w:rsidRDefault="00C57CCE" w:rsidP="00C57CCE">
      <w:pPr>
        <w:pStyle w:val="1"/>
        <w:outlineLvl w:val="0"/>
        <w:rPr>
          <w:color w:val="000000" w:themeColor="text1"/>
          <w:sz w:val="24"/>
          <w:szCs w:val="24"/>
        </w:rPr>
      </w:pPr>
      <w:bookmarkStart w:id="166" w:name="_Toc51510624"/>
      <w:r w:rsidRPr="00A817A6">
        <w:rPr>
          <w:color w:val="000000" w:themeColor="text1"/>
          <w:sz w:val="24"/>
          <w:szCs w:val="24"/>
          <w:lang w:val="en-US"/>
        </w:rPr>
        <w:t>Footer</w:t>
      </w:r>
      <w:r w:rsidRPr="00A817A6">
        <w:rPr>
          <w:color w:val="000000" w:themeColor="text1"/>
          <w:sz w:val="24"/>
          <w:szCs w:val="24"/>
        </w:rPr>
        <w:t xml:space="preserve"> является общим для всех страниц. Все пользователи видят его одинаково.</w:t>
      </w:r>
      <w:bookmarkEnd w:id="166"/>
    </w:p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9103"/>
      </w:tblGrid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7" w:name="_Toc51510625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167"/>
          </w:p>
        </w:tc>
        <w:tc>
          <w:tcPr>
            <w:tcW w:w="9103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68" w:name="_Toc51510626"/>
            <w:r w:rsidRPr="00A817A6">
              <w:rPr>
                <w:color w:val="000000" w:themeColor="text1"/>
                <w:sz w:val="24"/>
                <w:szCs w:val="24"/>
              </w:rPr>
              <w:t>О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писа</w:t>
            </w:r>
            <w:proofErr w:type="spellEnd"/>
            <w:r w:rsidR="00474B06" w:rsidRPr="00A817A6">
              <w:rPr>
                <w:color w:val="000000" w:themeColor="text1"/>
                <w:sz w:val="24"/>
                <w:szCs w:val="24"/>
              </w:rPr>
              <w:t>ни</w:t>
            </w:r>
            <w:r w:rsidRPr="00A817A6">
              <w:rPr>
                <w:color w:val="000000" w:themeColor="text1"/>
                <w:sz w:val="24"/>
                <w:szCs w:val="24"/>
              </w:rPr>
              <w:t>е требования</w:t>
            </w:r>
            <w:bookmarkEnd w:id="168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69" w:name="_Toc51510627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Pr="00A817A6">
              <w:rPr>
                <w:color w:val="000000" w:themeColor="text1"/>
                <w:sz w:val="24"/>
                <w:szCs w:val="24"/>
              </w:rPr>
              <w:t>1</w:t>
            </w:r>
            <w:bookmarkEnd w:id="169"/>
          </w:p>
        </w:tc>
        <w:tc>
          <w:tcPr>
            <w:tcW w:w="9103" w:type="dxa"/>
          </w:tcPr>
          <w:p w:rsidR="00C57CCE" w:rsidRPr="00A817A6" w:rsidRDefault="00C6553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70" w:name="_Toc51510628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Footer contains:</w:t>
            </w:r>
            <w:bookmarkEnd w:id="170"/>
          </w:p>
          <w:p w:rsidR="00C6553E" w:rsidRPr="00A817A6" w:rsidRDefault="00C6553E" w:rsidP="00C6553E">
            <w:pPr>
              <w:pStyle w:val="1"/>
              <w:numPr>
                <w:ilvl w:val="0"/>
                <w:numId w:val="20"/>
              </w:numPr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71" w:name="_Toc51510629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Recently viewed products panel</w:t>
            </w:r>
            <w:bookmarkEnd w:id="171"/>
          </w:p>
          <w:p w:rsidR="00C6553E" w:rsidRPr="00A817A6" w:rsidRDefault="00C6553E" w:rsidP="00C6553E">
            <w:pPr>
              <w:pStyle w:val="1"/>
              <w:numPr>
                <w:ilvl w:val="0"/>
                <w:numId w:val="20"/>
              </w:numPr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72" w:name="_Toc51510630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Admin menu reference</w:t>
            </w:r>
            <w:bookmarkEnd w:id="172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3" w:name="_Toc51510631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4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1.1</w:t>
            </w:r>
            <w:bookmarkEnd w:id="173"/>
          </w:p>
        </w:tc>
        <w:tc>
          <w:tcPr>
            <w:tcW w:w="9103" w:type="dxa"/>
          </w:tcPr>
          <w:p w:rsidR="00C57CCE" w:rsidRPr="00A817A6" w:rsidRDefault="00CF2CBD" w:rsidP="005F61A3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4" w:name="_Toc51510632"/>
            <w:r w:rsidRPr="00A817A6">
              <w:rPr>
                <w:color w:val="000000" w:themeColor="text1"/>
                <w:sz w:val="24"/>
                <w:szCs w:val="24"/>
              </w:rPr>
              <w:t>На панели недавно просмотренных продуктов отображается от 1 до 3 продуктов.</w:t>
            </w:r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63CCD9C3" wp14:editId="44CB04D3">
                  <wp:extent cx="4221480" cy="205223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6317" cy="205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74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5" w:name="_Toc51510633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1.2</w:t>
            </w:r>
            <w:bookmarkEnd w:id="175"/>
          </w:p>
        </w:tc>
        <w:tc>
          <w:tcPr>
            <w:tcW w:w="9103" w:type="dxa"/>
          </w:tcPr>
          <w:p w:rsidR="00C57CCE" w:rsidRPr="00A817A6" w:rsidRDefault="00CF2CBD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6" w:name="_Toc51510634"/>
            <w:r w:rsidRPr="00A817A6">
              <w:rPr>
                <w:color w:val="000000" w:themeColor="text1"/>
                <w:sz w:val="24"/>
                <w:szCs w:val="24"/>
              </w:rPr>
              <w:t xml:space="preserve">Если пользователь еще ни разу не открывал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PDP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ни одного из продуктов, то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recently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viewed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panel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не показывается. Для каждого продукта есть фото, название и цена. Фото и название являются ссылками на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PDP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этого продукта.</w:t>
            </w:r>
            <w:bookmarkEnd w:id="176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7" w:name="_Toc51510635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4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1.3</w:t>
            </w:r>
            <w:bookmarkEnd w:id="177"/>
          </w:p>
        </w:tc>
        <w:tc>
          <w:tcPr>
            <w:tcW w:w="9103" w:type="dxa"/>
          </w:tcPr>
          <w:p w:rsidR="00C57CCE" w:rsidRPr="00A817A6" w:rsidRDefault="00CF2CBD" w:rsidP="007864E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8" w:name="_Toc51510636"/>
            <w:r w:rsidRPr="00A817A6">
              <w:rPr>
                <w:color w:val="000000" w:themeColor="text1"/>
                <w:sz w:val="24"/>
                <w:szCs w:val="24"/>
              </w:rPr>
              <w:t>С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с</w:t>
            </w:r>
            <w:r w:rsidRPr="00A817A6">
              <w:rPr>
                <w:color w:val="000000" w:themeColor="text1"/>
                <w:sz w:val="24"/>
                <w:szCs w:val="24"/>
              </w:rPr>
              <w:t>ылка на меню админа видна всем, но перейти по ней может только пользователь</w:t>
            </w:r>
            <w:r w:rsidR="007864EE" w:rsidRPr="00A817A6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A817A6">
              <w:rPr>
                <w:color w:val="000000" w:themeColor="text1"/>
                <w:sz w:val="24"/>
                <w:szCs w:val="24"/>
              </w:rPr>
              <w:t>аутентифицированный как админ.</w:t>
            </w:r>
            <w:bookmarkEnd w:id="178"/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79" w:name="_Toc51510637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4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.1.4</w:t>
            </w:r>
            <w:bookmarkEnd w:id="179"/>
          </w:p>
        </w:tc>
        <w:tc>
          <w:tcPr>
            <w:tcW w:w="9103" w:type="dxa"/>
          </w:tcPr>
          <w:p w:rsidR="00C57CCE" w:rsidRPr="00A817A6" w:rsidRDefault="00474B06" w:rsidP="005F61A3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bookmarkStart w:id="180" w:name="_Toc51510638"/>
            <w:r w:rsidRPr="00A817A6">
              <w:rPr>
                <w:color w:val="000000" w:themeColor="text1"/>
                <w:sz w:val="24"/>
                <w:szCs w:val="24"/>
              </w:rPr>
              <w:t>Если не</w:t>
            </w:r>
            <w:r w:rsidR="00126B60" w:rsidRPr="00A817A6">
              <w:rPr>
                <w:color w:val="000000" w:themeColor="text1"/>
                <w:sz w:val="24"/>
                <w:szCs w:val="24"/>
              </w:rPr>
              <w:t xml:space="preserve"> аутентифицированный </w:t>
            </w:r>
            <w:r w:rsidR="00CF2CBD" w:rsidRPr="00A817A6">
              <w:rPr>
                <w:color w:val="000000" w:themeColor="text1"/>
                <w:sz w:val="24"/>
                <w:szCs w:val="24"/>
              </w:rPr>
              <w:t xml:space="preserve">пользователь нажмет на ссылку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«</w:t>
            </w:r>
            <w:r w:rsidR="00CF2CBD" w:rsidRPr="00A817A6">
              <w:rPr>
                <w:color w:val="000000" w:themeColor="text1"/>
                <w:sz w:val="24"/>
                <w:szCs w:val="24"/>
              </w:rPr>
              <w:t>админ меню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»</w:t>
            </w:r>
            <w:r w:rsidR="00CF2CBD" w:rsidRPr="00A817A6">
              <w:rPr>
                <w:color w:val="000000" w:themeColor="text1"/>
                <w:sz w:val="24"/>
                <w:szCs w:val="24"/>
              </w:rPr>
              <w:t>, его перен</w:t>
            </w:r>
            <w:r w:rsidRPr="00A817A6">
              <w:rPr>
                <w:color w:val="000000" w:themeColor="text1"/>
                <w:sz w:val="24"/>
                <w:szCs w:val="24"/>
              </w:rPr>
              <w:t>аправит на страницу аутентификац</w:t>
            </w:r>
            <w:r w:rsidR="00CF2CBD" w:rsidRPr="00A817A6">
              <w:rPr>
                <w:color w:val="000000" w:themeColor="text1"/>
                <w:sz w:val="24"/>
                <w:szCs w:val="24"/>
              </w:rPr>
              <w:t>ии.</w:t>
            </w:r>
            <w:bookmarkEnd w:id="180"/>
          </w:p>
        </w:tc>
      </w:tr>
      <w:tr w:rsidR="00A817A6" w:rsidRPr="00A817A6" w:rsidTr="005F61A3">
        <w:tc>
          <w:tcPr>
            <w:tcW w:w="1080" w:type="dxa"/>
          </w:tcPr>
          <w:p w:rsidR="00C57CCE" w:rsidRPr="00A817A6" w:rsidRDefault="00C57CCE" w:rsidP="00270692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81" w:name="_Toc51510639"/>
            <w:r w:rsidRPr="00A817A6">
              <w:rPr>
                <w:color w:val="000000" w:themeColor="text1"/>
                <w:sz w:val="24"/>
                <w:szCs w:val="24"/>
              </w:rPr>
              <w:t xml:space="preserve">R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4</w:t>
            </w:r>
            <w:r w:rsidR="00270692" w:rsidRPr="00A817A6">
              <w:rPr>
                <w:color w:val="000000" w:themeColor="text1"/>
                <w:sz w:val="24"/>
                <w:szCs w:val="24"/>
              </w:rPr>
              <w:t>.1.5</w:t>
            </w:r>
            <w:bookmarkEnd w:id="181"/>
          </w:p>
        </w:tc>
        <w:tc>
          <w:tcPr>
            <w:tcW w:w="9103" w:type="dxa"/>
          </w:tcPr>
          <w:p w:rsidR="00C57CCE" w:rsidRPr="00A817A6" w:rsidRDefault="00CF2CBD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182" w:name="_Toc51510640"/>
            <w:r w:rsidRPr="00A817A6">
              <w:rPr>
                <w:color w:val="000000" w:themeColor="text1"/>
                <w:sz w:val="24"/>
                <w:szCs w:val="24"/>
              </w:rPr>
              <w:t xml:space="preserve">Если пользователь аутентифицированный как покупатель нажмет на ссылку 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«</w:t>
            </w:r>
            <w:r w:rsidRPr="00A817A6">
              <w:rPr>
                <w:color w:val="000000" w:themeColor="text1"/>
                <w:sz w:val="24"/>
                <w:szCs w:val="24"/>
              </w:rPr>
              <w:t>админ меню</w:t>
            </w:r>
            <w:r w:rsidR="00E70D22" w:rsidRPr="00A817A6">
              <w:rPr>
                <w:color w:val="000000" w:themeColor="text1"/>
                <w:sz w:val="24"/>
                <w:szCs w:val="24"/>
              </w:rPr>
              <w:t>»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, то будет выведено сообщение </w:t>
            </w:r>
            <w:bookmarkEnd w:id="182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 xml:space="preserve">You do not have enough rights to access this page. </w:t>
            </w:r>
            <w:r w:rsidR="00A817A6" w:rsidRPr="00A817A6">
              <w:rPr>
                <w:color w:val="000000" w:themeColor="text1"/>
                <w:sz w:val="24"/>
                <w:szCs w:val="24"/>
                <w:lang w:val="en-US"/>
              </w:rPr>
              <w:t>If you are a moderator, logout and login as moderator.»</w:t>
            </w:r>
          </w:p>
        </w:tc>
      </w:tr>
    </w:tbl>
    <w:p w:rsidR="00C57CCE" w:rsidRPr="00A817A6" w:rsidRDefault="00C57CCE" w:rsidP="00A81787">
      <w:pPr>
        <w:pStyle w:val="1"/>
        <w:outlineLvl w:val="0"/>
        <w:rPr>
          <w:b/>
          <w:color w:val="000000" w:themeColor="text1"/>
          <w:sz w:val="24"/>
          <w:szCs w:val="24"/>
          <w:lang w:val="en-US"/>
        </w:rPr>
      </w:pPr>
    </w:p>
    <w:p w:rsidR="00A81787" w:rsidRPr="00A817A6" w:rsidRDefault="00C57CCE" w:rsidP="00A81787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183" w:name="_Toc51510641"/>
      <w:r w:rsidRPr="00A817A6">
        <w:rPr>
          <w:b/>
          <w:color w:val="000000" w:themeColor="text1"/>
          <w:sz w:val="24"/>
          <w:szCs w:val="24"/>
        </w:rPr>
        <w:t>5</w:t>
      </w:r>
      <w:r w:rsidR="00A81787" w:rsidRPr="00A817A6">
        <w:rPr>
          <w:b/>
          <w:color w:val="000000" w:themeColor="text1"/>
          <w:sz w:val="24"/>
          <w:szCs w:val="24"/>
        </w:rPr>
        <w:t>. Гость</w:t>
      </w:r>
      <w:bookmarkEnd w:id="183"/>
      <w:r w:rsidR="00A81787" w:rsidRPr="00A817A6">
        <w:rPr>
          <w:b/>
          <w:color w:val="000000" w:themeColor="text1"/>
          <w:sz w:val="24"/>
          <w:szCs w:val="24"/>
        </w:rPr>
        <w:t xml:space="preserve"> </w:t>
      </w:r>
    </w:p>
    <w:p w:rsidR="00A81787" w:rsidRPr="00A817A6" w:rsidRDefault="00A81787" w:rsidP="00A81787">
      <w:pPr>
        <w:pStyle w:val="1"/>
        <w:ind w:left="284"/>
        <w:outlineLvl w:val="0"/>
        <w:rPr>
          <w:b/>
          <w:color w:val="000000" w:themeColor="text1"/>
          <w:sz w:val="24"/>
          <w:szCs w:val="24"/>
        </w:rPr>
      </w:pPr>
      <w:bookmarkStart w:id="184" w:name="_Toc51510642"/>
      <w:r w:rsidRPr="00A817A6">
        <w:rPr>
          <w:b/>
          <w:color w:val="000000" w:themeColor="text1"/>
          <w:sz w:val="24"/>
          <w:szCs w:val="24"/>
        </w:rPr>
        <w:t>Общие сведения</w:t>
      </w:r>
      <w:bookmarkEnd w:id="184"/>
    </w:p>
    <w:p w:rsidR="0077342F" w:rsidRPr="00A817A6" w:rsidRDefault="00A81787" w:rsidP="00A81787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185" w:name="_Toc51510643"/>
      <w:r w:rsidRPr="00A817A6">
        <w:rPr>
          <w:color w:val="000000" w:themeColor="text1"/>
          <w:sz w:val="24"/>
          <w:szCs w:val="24"/>
        </w:rPr>
        <w:t>Гость может просматривать, сортировать, искать продукты по названию</w:t>
      </w:r>
      <w:r w:rsidR="0077342F" w:rsidRPr="00A817A6">
        <w:rPr>
          <w:color w:val="000000" w:themeColor="text1"/>
          <w:sz w:val="24"/>
          <w:szCs w:val="24"/>
        </w:rPr>
        <w:t>, фильтровать по брендам, цене, наличию на складе</w:t>
      </w:r>
      <w:r w:rsidRPr="00A817A6">
        <w:rPr>
          <w:color w:val="000000" w:themeColor="text1"/>
          <w:sz w:val="24"/>
          <w:szCs w:val="24"/>
        </w:rPr>
        <w:t xml:space="preserve"> и добавлять их в корзину. Уд</w:t>
      </w:r>
      <w:r w:rsidR="00474B06" w:rsidRPr="00A817A6">
        <w:rPr>
          <w:color w:val="000000" w:themeColor="text1"/>
          <w:sz w:val="24"/>
          <w:szCs w:val="24"/>
        </w:rPr>
        <w:t>алять продукты из корзины, изменять количе</w:t>
      </w:r>
      <w:r w:rsidRPr="00A817A6">
        <w:rPr>
          <w:color w:val="000000" w:themeColor="text1"/>
          <w:sz w:val="24"/>
          <w:szCs w:val="24"/>
        </w:rPr>
        <w:t xml:space="preserve">ство продуктов в корзине. Гость видит </w:t>
      </w:r>
      <w:r w:rsidRPr="00A817A6">
        <w:rPr>
          <w:color w:val="000000" w:themeColor="text1"/>
          <w:sz w:val="24"/>
          <w:szCs w:val="24"/>
          <w:lang w:val="en-US"/>
        </w:rPr>
        <w:t>recently</w:t>
      </w:r>
      <w:r w:rsidRPr="00A817A6">
        <w:rPr>
          <w:color w:val="000000" w:themeColor="text1"/>
          <w:sz w:val="24"/>
          <w:szCs w:val="24"/>
        </w:rPr>
        <w:t xml:space="preserve"> </w:t>
      </w:r>
      <w:r w:rsidRPr="00A817A6">
        <w:rPr>
          <w:color w:val="000000" w:themeColor="text1"/>
          <w:sz w:val="24"/>
          <w:szCs w:val="24"/>
          <w:lang w:val="en-US"/>
        </w:rPr>
        <w:t>viewed</w:t>
      </w:r>
      <w:r w:rsidRPr="00A817A6">
        <w:rPr>
          <w:color w:val="000000" w:themeColor="text1"/>
          <w:sz w:val="24"/>
          <w:szCs w:val="24"/>
        </w:rPr>
        <w:t xml:space="preserve"> </w:t>
      </w:r>
      <w:r w:rsidRPr="00A817A6">
        <w:rPr>
          <w:color w:val="000000" w:themeColor="text1"/>
          <w:sz w:val="24"/>
          <w:szCs w:val="24"/>
          <w:lang w:val="en-US"/>
        </w:rPr>
        <w:t>produc</w:t>
      </w:r>
      <w:r w:rsidR="0077342F" w:rsidRPr="00A817A6">
        <w:rPr>
          <w:color w:val="000000" w:themeColor="text1"/>
          <w:sz w:val="24"/>
          <w:szCs w:val="24"/>
          <w:lang w:val="en-US"/>
        </w:rPr>
        <w:t>t</w:t>
      </w:r>
      <w:r w:rsidRPr="00A817A6">
        <w:rPr>
          <w:color w:val="000000" w:themeColor="text1"/>
          <w:sz w:val="24"/>
          <w:szCs w:val="24"/>
          <w:lang w:val="en-US"/>
        </w:rPr>
        <w:t>s</w:t>
      </w:r>
      <w:r w:rsidR="00CC3B39" w:rsidRPr="00A817A6">
        <w:rPr>
          <w:color w:val="000000" w:themeColor="text1"/>
          <w:sz w:val="24"/>
          <w:szCs w:val="24"/>
        </w:rPr>
        <w:t xml:space="preserve"> </w:t>
      </w:r>
      <w:r w:rsidRPr="00A817A6">
        <w:rPr>
          <w:color w:val="000000" w:themeColor="text1"/>
          <w:sz w:val="24"/>
          <w:szCs w:val="24"/>
        </w:rPr>
        <w:t>(список продуктов,</w:t>
      </w:r>
      <w:r w:rsidR="00CC3B39" w:rsidRPr="00A817A6">
        <w:rPr>
          <w:color w:val="000000" w:themeColor="text1"/>
          <w:sz w:val="24"/>
          <w:szCs w:val="24"/>
        </w:rPr>
        <w:t xml:space="preserve"> у которых пользователь недавно открывал </w:t>
      </w:r>
      <w:r w:rsidR="0077342F" w:rsidRPr="00A817A6">
        <w:rPr>
          <w:color w:val="000000" w:themeColor="text1"/>
          <w:sz w:val="24"/>
          <w:szCs w:val="24"/>
          <w:lang w:val="en-US"/>
        </w:rPr>
        <w:t>PDP</w:t>
      </w:r>
      <w:r w:rsidR="00CC3B39" w:rsidRPr="00A817A6">
        <w:rPr>
          <w:color w:val="000000" w:themeColor="text1"/>
          <w:sz w:val="24"/>
          <w:szCs w:val="24"/>
        </w:rPr>
        <w:t>).</w:t>
      </w:r>
      <w:bookmarkEnd w:id="185"/>
    </w:p>
    <w:p w:rsidR="0077342F" w:rsidRPr="00A817A6" w:rsidRDefault="0077342F" w:rsidP="00A81787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tbl>
      <w:tblPr>
        <w:tblW w:w="10194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9024"/>
      </w:tblGrid>
      <w:tr w:rsidR="00A817A6" w:rsidRPr="00A817A6" w:rsidTr="00626B96">
        <w:trPr>
          <w:trHeight w:val="286"/>
        </w:trPr>
        <w:tc>
          <w:tcPr>
            <w:tcW w:w="1170" w:type="dxa"/>
          </w:tcPr>
          <w:p w:rsidR="00A81787" w:rsidRPr="00A817A6" w:rsidRDefault="00A81787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86" w:name="_Toc51510644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186"/>
          </w:p>
        </w:tc>
        <w:tc>
          <w:tcPr>
            <w:tcW w:w="9024" w:type="dxa"/>
          </w:tcPr>
          <w:p w:rsidR="00A81787" w:rsidRPr="00A817A6" w:rsidRDefault="00474B06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87" w:name="_Toc51510645"/>
            <w:r w:rsidRPr="00A817A6">
              <w:rPr>
                <w:color w:val="000000" w:themeColor="text1"/>
                <w:sz w:val="24"/>
                <w:szCs w:val="24"/>
              </w:rPr>
              <w:t>Описани</w:t>
            </w:r>
            <w:r w:rsidR="00A81787" w:rsidRPr="00A817A6">
              <w:rPr>
                <w:color w:val="000000" w:themeColor="text1"/>
                <w:sz w:val="24"/>
                <w:szCs w:val="24"/>
              </w:rPr>
              <w:t>е требования</w:t>
            </w:r>
            <w:bookmarkEnd w:id="187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A81787" w:rsidRPr="00A817A6" w:rsidRDefault="00A81787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88" w:name="_Toc51510646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7C04" w:rsidRPr="00A817A6">
              <w:rPr>
                <w:color w:val="000000" w:themeColor="text1"/>
                <w:sz w:val="24"/>
                <w:szCs w:val="24"/>
              </w:rPr>
              <w:t>5</w:t>
            </w:r>
            <w:r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188"/>
          </w:p>
        </w:tc>
        <w:tc>
          <w:tcPr>
            <w:tcW w:w="9024" w:type="dxa"/>
          </w:tcPr>
          <w:p w:rsidR="007A690E" w:rsidRPr="00A817A6" w:rsidRDefault="007A690E" w:rsidP="007A690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89" w:name="_Toc51510647"/>
            <w:r w:rsidRPr="00A817A6">
              <w:rPr>
                <w:color w:val="000000" w:themeColor="text1"/>
                <w:sz w:val="24"/>
                <w:szCs w:val="24"/>
              </w:rPr>
              <w:t xml:space="preserve">На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PLP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гость видит:</w:t>
            </w:r>
            <w:bookmarkEnd w:id="189"/>
          </w:p>
          <w:p w:rsidR="00B90D33" w:rsidRPr="00A817A6" w:rsidRDefault="007A690E" w:rsidP="00B90D33">
            <w:pPr>
              <w:pStyle w:val="1"/>
              <w:numPr>
                <w:ilvl w:val="0"/>
                <w:numId w:val="1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0" w:name="_Toc51510648"/>
            <w:r w:rsidRPr="00A817A6">
              <w:rPr>
                <w:color w:val="000000" w:themeColor="text1"/>
                <w:sz w:val="24"/>
                <w:szCs w:val="24"/>
              </w:rPr>
              <w:t>Панель фильтрации</w:t>
            </w:r>
            <w:bookmarkEnd w:id="190"/>
          </w:p>
          <w:p w:rsidR="007A690E" w:rsidRPr="00A817A6" w:rsidRDefault="007A690E" w:rsidP="007A690E">
            <w:pPr>
              <w:pStyle w:val="1"/>
              <w:numPr>
                <w:ilvl w:val="0"/>
                <w:numId w:val="1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1" w:name="_Toc51510649"/>
            <w:r w:rsidRPr="00A817A6">
              <w:rPr>
                <w:color w:val="000000" w:themeColor="text1"/>
                <w:sz w:val="24"/>
                <w:szCs w:val="24"/>
              </w:rPr>
              <w:t>Панель сортировок</w:t>
            </w:r>
            <w:bookmarkEnd w:id="191"/>
          </w:p>
          <w:p w:rsidR="00A81787" w:rsidRPr="00A817A6" w:rsidRDefault="007A690E" w:rsidP="007A690E">
            <w:pPr>
              <w:pStyle w:val="1"/>
              <w:numPr>
                <w:ilvl w:val="0"/>
                <w:numId w:val="1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2" w:name="_Toc51510650"/>
            <w:r w:rsidRPr="00A817A6">
              <w:rPr>
                <w:color w:val="000000" w:themeColor="text1"/>
                <w:sz w:val="24"/>
                <w:szCs w:val="24"/>
              </w:rPr>
              <w:t>Список продуктов</w:t>
            </w:r>
            <w:bookmarkEnd w:id="192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B90D33" w:rsidRPr="00A817A6" w:rsidRDefault="00FF342C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3" w:name="_Toc51510651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7C04" w:rsidRPr="00A817A6">
              <w:rPr>
                <w:color w:val="000000" w:themeColor="text1"/>
                <w:sz w:val="24"/>
                <w:szCs w:val="24"/>
              </w:rPr>
              <w:t>5</w:t>
            </w:r>
            <w:r w:rsidRPr="00A817A6">
              <w:rPr>
                <w:color w:val="000000" w:themeColor="text1"/>
                <w:sz w:val="24"/>
                <w:szCs w:val="24"/>
              </w:rPr>
              <w:t>.1.1</w:t>
            </w:r>
            <w:bookmarkEnd w:id="193"/>
          </w:p>
        </w:tc>
        <w:tc>
          <w:tcPr>
            <w:tcW w:w="9024" w:type="dxa"/>
          </w:tcPr>
          <w:p w:rsidR="00B90D33" w:rsidRPr="00A817A6" w:rsidRDefault="00B90D33" w:rsidP="007A690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4" w:name="_Toc51510652"/>
            <w:r w:rsidRPr="00A817A6">
              <w:rPr>
                <w:color w:val="000000" w:themeColor="text1"/>
                <w:sz w:val="24"/>
                <w:szCs w:val="24"/>
              </w:rPr>
              <w:t>Панель фильтрации содержит следующие элементы:</w:t>
            </w:r>
            <w:bookmarkEnd w:id="194"/>
          </w:p>
          <w:p w:rsidR="00FF342C" w:rsidRPr="00A817A6" w:rsidRDefault="00FF342C" w:rsidP="00FF342C">
            <w:pPr>
              <w:pStyle w:val="1"/>
              <w:numPr>
                <w:ilvl w:val="0"/>
                <w:numId w:val="2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5" w:name="_Toc51510653"/>
            <w:r w:rsidRPr="00A817A6">
              <w:rPr>
                <w:color w:val="000000" w:themeColor="text1"/>
                <w:sz w:val="24"/>
                <w:szCs w:val="24"/>
              </w:rPr>
              <w:t xml:space="preserve">Список брендов в виде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checkbox</w:t>
            </w:r>
            <w:bookmarkEnd w:id="195"/>
          </w:p>
          <w:p w:rsidR="00FF342C" w:rsidRPr="00A817A6" w:rsidRDefault="00FF342C" w:rsidP="00FF342C">
            <w:pPr>
              <w:pStyle w:val="1"/>
              <w:numPr>
                <w:ilvl w:val="0"/>
                <w:numId w:val="2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6" w:name="_Toc51510654"/>
            <w:r w:rsidRPr="00A817A6">
              <w:rPr>
                <w:color w:val="000000" w:themeColor="text1"/>
                <w:sz w:val="24"/>
                <w:szCs w:val="24"/>
              </w:rPr>
              <w:t>Поле для ввода минимальной цены</w:t>
            </w:r>
            <w:bookmarkEnd w:id="196"/>
          </w:p>
          <w:p w:rsidR="00FF342C" w:rsidRPr="00A817A6" w:rsidRDefault="00FF342C" w:rsidP="00FF342C">
            <w:pPr>
              <w:pStyle w:val="1"/>
              <w:numPr>
                <w:ilvl w:val="0"/>
                <w:numId w:val="2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7" w:name="_Toc51510655"/>
            <w:r w:rsidRPr="00A817A6">
              <w:rPr>
                <w:color w:val="000000" w:themeColor="text1"/>
                <w:sz w:val="24"/>
                <w:szCs w:val="24"/>
              </w:rPr>
              <w:t>Поле для ввода максимальной цены</w:t>
            </w:r>
            <w:bookmarkEnd w:id="197"/>
          </w:p>
          <w:p w:rsidR="00FF342C" w:rsidRPr="00A817A6" w:rsidRDefault="00FF342C" w:rsidP="00FF342C">
            <w:pPr>
              <w:pStyle w:val="1"/>
              <w:numPr>
                <w:ilvl w:val="0"/>
                <w:numId w:val="2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8" w:name="_Toc51510656"/>
            <w:r w:rsidRPr="00A817A6">
              <w:rPr>
                <w:color w:val="000000" w:themeColor="text1"/>
                <w:sz w:val="24"/>
                <w:szCs w:val="24"/>
              </w:rPr>
              <w:t>Поле для ввода минимального количества в наличии</w:t>
            </w:r>
            <w:bookmarkEnd w:id="198"/>
          </w:p>
          <w:p w:rsidR="00FF342C" w:rsidRPr="00A817A6" w:rsidRDefault="00FF342C" w:rsidP="00FF342C">
            <w:pPr>
              <w:pStyle w:val="1"/>
              <w:numPr>
                <w:ilvl w:val="0"/>
                <w:numId w:val="2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199" w:name="_Toc51510657"/>
            <w:r w:rsidRPr="00A817A6">
              <w:rPr>
                <w:color w:val="000000" w:themeColor="text1"/>
                <w:sz w:val="24"/>
                <w:szCs w:val="24"/>
              </w:rPr>
              <w:t xml:space="preserve">Кнопка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“Filter”</w:t>
            </w:r>
            <w:bookmarkEnd w:id="199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FF342C" w:rsidRPr="00A817A6" w:rsidRDefault="00FF342C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0" w:name="_Toc51510658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207C04" w:rsidRPr="00A817A6">
              <w:rPr>
                <w:color w:val="000000" w:themeColor="text1"/>
                <w:sz w:val="24"/>
                <w:szCs w:val="24"/>
              </w:rPr>
              <w:t>5</w:t>
            </w:r>
            <w:r w:rsidRPr="00A817A6">
              <w:rPr>
                <w:color w:val="000000" w:themeColor="text1"/>
                <w:sz w:val="24"/>
                <w:szCs w:val="24"/>
              </w:rPr>
              <w:t>.1.1</w:t>
            </w:r>
            <w:r w:rsidR="00207C04"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200"/>
          </w:p>
        </w:tc>
        <w:tc>
          <w:tcPr>
            <w:tcW w:w="9024" w:type="dxa"/>
          </w:tcPr>
          <w:p w:rsidR="00FF342C" w:rsidRPr="00A817A6" w:rsidRDefault="00FF342C" w:rsidP="007A690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1" w:name="_Toc51510659"/>
            <w:r w:rsidRPr="00A817A6">
              <w:rPr>
                <w:color w:val="000000" w:themeColor="text1"/>
                <w:sz w:val="24"/>
                <w:szCs w:val="24"/>
              </w:rPr>
              <w:t>Пользователь отмечает галочками бр</w:t>
            </w:r>
            <w:ins w:id="202" w:author="Ivan Varabei" w:date="2020-09-20T10:56:00Z">
              <w:r w:rsidR="00A2324D" w:rsidRPr="00A817A6">
                <w:rPr>
                  <w:color w:val="000000" w:themeColor="text1"/>
                  <w:sz w:val="24"/>
                  <w:szCs w:val="24"/>
                </w:rPr>
                <w:t>е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нды</w:t>
            </w:r>
            <w:r w:rsidR="007864EE" w:rsidRPr="00A817A6">
              <w:rPr>
                <w:color w:val="000000" w:themeColor="text1"/>
                <w:sz w:val="24"/>
                <w:szCs w:val="24"/>
              </w:rPr>
              <w:t>,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которые он хочет получить. Если не отмечен ни один бренд, то фил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</w:t>
            </w:r>
            <w:r w:rsidRPr="00A817A6">
              <w:rPr>
                <w:color w:val="000000" w:themeColor="text1"/>
                <w:sz w:val="24"/>
                <w:szCs w:val="24"/>
              </w:rPr>
              <w:t>трация по брендам не примениться.</w:t>
            </w:r>
            <w:bookmarkEnd w:id="201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FF342C" w:rsidRPr="00A817A6" w:rsidRDefault="00207C0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3" w:name="_Toc51510660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5.1.1.2</w:t>
            </w:r>
            <w:bookmarkEnd w:id="203"/>
          </w:p>
        </w:tc>
        <w:tc>
          <w:tcPr>
            <w:tcW w:w="9024" w:type="dxa"/>
          </w:tcPr>
          <w:p w:rsidR="00FF342C" w:rsidRPr="00A817A6" w:rsidRDefault="00FF342C" w:rsidP="007A690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4" w:name="_Toc51510661"/>
            <w:r w:rsidRPr="00A817A6">
              <w:rPr>
                <w:color w:val="000000" w:themeColor="text1"/>
                <w:sz w:val="24"/>
                <w:szCs w:val="24"/>
              </w:rPr>
              <w:t xml:space="preserve">Поля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and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max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принимают неотрицательные значе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ния с плавающей точкой. В случа</w:t>
            </w:r>
            <w:r w:rsidRPr="00A817A6">
              <w:rPr>
                <w:color w:val="000000" w:themeColor="text1"/>
                <w:sz w:val="24"/>
                <w:szCs w:val="24"/>
              </w:rPr>
              <w:t>е передачи строки или отрицательного значения, фил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</w:t>
            </w:r>
            <w:r w:rsidRPr="00A817A6">
              <w:rPr>
                <w:color w:val="000000" w:themeColor="text1"/>
                <w:sz w:val="24"/>
                <w:szCs w:val="24"/>
              </w:rPr>
              <w:t>трация по данному полю не применится.</w:t>
            </w:r>
            <w:bookmarkEnd w:id="204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FF342C" w:rsidRPr="00A817A6" w:rsidRDefault="00207C0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5" w:name="_Toc51510662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5.1.1.3</w:t>
            </w:r>
            <w:bookmarkEnd w:id="205"/>
          </w:p>
        </w:tc>
        <w:tc>
          <w:tcPr>
            <w:tcW w:w="9024" w:type="dxa"/>
          </w:tcPr>
          <w:p w:rsidR="00FF342C" w:rsidRPr="00A817A6" w:rsidRDefault="00FF342C" w:rsidP="00FF342C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06" w:name="_Toc51510663"/>
            <w:r w:rsidRPr="00A817A6">
              <w:rPr>
                <w:color w:val="000000" w:themeColor="text1"/>
                <w:sz w:val="24"/>
                <w:szCs w:val="24"/>
              </w:rPr>
              <w:t xml:space="preserve">Поле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stock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принима</w:t>
            </w:r>
            <w:ins w:id="207" w:author="Ivan Varabei" w:date="2020-09-20T10:55:00Z">
              <w:r w:rsidRPr="00A817A6">
                <w:rPr>
                  <w:color w:val="000000" w:themeColor="text1"/>
                  <w:sz w:val="24"/>
                  <w:szCs w:val="24"/>
                </w:rPr>
                <w:t>е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т неотрицательное значени</w:t>
            </w:r>
            <w:ins w:id="208" w:author="Ivan Varabei" w:date="2020-09-20T10:56:00Z">
              <w:r w:rsidRPr="00A817A6">
                <w:rPr>
                  <w:color w:val="000000" w:themeColor="text1"/>
                  <w:sz w:val="24"/>
                  <w:szCs w:val="24"/>
                </w:rPr>
                <w:t>е</w:t>
              </w:r>
            </w:ins>
            <w:del w:id="209" w:author="Ivan Varabei" w:date="2020-09-20T10:56:00Z">
              <w:r w:rsidRPr="00A817A6" w:rsidDel="00FF342C">
                <w:rPr>
                  <w:color w:val="000000" w:themeColor="text1"/>
                  <w:sz w:val="24"/>
                  <w:szCs w:val="24"/>
                </w:rPr>
                <w:delText>я</w:delText>
              </w:r>
            </w:del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 с плавающей точкой. В случа</w:t>
            </w:r>
            <w:r w:rsidRPr="00A817A6">
              <w:rPr>
                <w:color w:val="000000" w:themeColor="text1"/>
                <w:sz w:val="24"/>
                <w:szCs w:val="24"/>
              </w:rPr>
              <w:t>е передачи строки или отрицательного значения, фил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</w:t>
            </w:r>
            <w:r w:rsidRPr="00A817A6">
              <w:rPr>
                <w:color w:val="000000" w:themeColor="text1"/>
                <w:sz w:val="24"/>
                <w:szCs w:val="24"/>
              </w:rPr>
              <w:t>трация по данному полю не применится.</w:t>
            </w:r>
            <w:bookmarkEnd w:id="206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207C04" w:rsidRPr="00A817A6" w:rsidRDefault="00207C0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0" w:name="_Toc51510664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</w:t>
            </w:r>
            <w:r w:rsidR="0095339A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5.1.2</w:t>
            </w:r>
            <w:bookmarkEnd w:id="210"/>
          </w:p>
        </w:tc>
        <w:tc>
          <w:tcPr>
            <w:tcW w:w="9024" w:type="dxa"/>
          </w:tcPr>
          <w:p w:rsidR="00207C04" w:rsidRPr="00A817A6" w:rsidRDefault="00207C04" w:rsidP="00FF342C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1" w:name="_Toc51510665"/>
            <w:r w:rsidRPr="00A817A6">
              <w:rPr>
                <w:color w:val="000000" w:themeColor="text1"/>
                <w:sz w:val="24"/>
                <w:szCs w:val="24"/>
              </w:rPr>
              <w:t>Панель сортировок содержит следующие элементы:</w:t>
            </w:r>
            <w:bookmarkEnd w:id="211"/>
          </w:p>
          <w:p w:rsidR="00207C04" w:rsidRPr="00A817A6" w:rsidRDefault="00207C04" w:rsidP="00626B96">
            <w:pPr>
              <w:pStyle w:val="1"/>
              <w:numPr>
                <w:ilvl w:val="0"/>
                <w:numId w:val="2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2" w:name="_Toc51510666"/>
            <w:r w:rsidRPr="00A817A6">
              <w:rPr>
                <w:color w:val="000000" w:themeColor="text1"/>
                <w:sz w:val="24"/>
                <w:szCs w:val="24"/>
              </w:rPr>
              <w:t xml:space="preserve">Ссылку на сортировку по имени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asc</w:t>
            </w:r>
            <w:bookmarkEnd w:id="212"/>
            <w:proofErr w:type="spellEnd"/>
          </w:p>
          <w:p w:rsidR="00207C04" w:rsidRPr="00A817A6" w:rsidRDefault="00207C04" w:rsidP="00207C04">
            <w:pPr>
              <w:pStyle w:val="1"/>
              <w:numPr>
                <w:ilvl w:val="0"/>
                <w:numId w:val="2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3" w:name="_Toc51510667"/>
            <w:r w:rsidRPr="00A817A6">
              <w:rPr>
                <w:color w:val="000000" w:themeColor="text1"/>
                <w:sz w:val="24"/>
                <w:szCs w:val="24"/>
              </w:rPr>
              <w:t xml:space="preserve">Ссылку на сортировку по имени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desc</w:t>
            </w:r>
            <w:bookmarkEnd w:id="213"/>
            <w:proofErr w:type="spellEnd"/>
          </w:p>
          <w:p w:rsidR="00207C04" w:rsidRPr="00A817A6" w:rsidRDefault="00207C04" w:rsidP="00626B96">
            <w:pPr>
              <w:pStyle w:val="1"/>
              <w:numPr>
                <w:ilvl w:val="0"/>
                <w:numId w:val="2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4" w:name="_Toc51510668"/>
            <w:r w:rsidRPr="00A817A6">
              <w:rPr>
                <w:color w:val="000000" w:themeColor="text1"/>
                <w:sz w:val="24"/>
                <w:szCs w:val="24"/>
              </w:rPr>
              <w:t xml:space="preserve">Ссылку на сортировку по цене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asc</w:t>
            </w:r>
            <w:bookmarkEnd w:id="214"/>
            <w:proofErr w:type="spellEnd"/>
          </w:p>
          <w:p w:rsidR="00207C04" w:rsidRPr="00A817A6" w:rsidRDefault="00207C04" w:rsidP="00626B96">
            <w:pPr>
              <w:pStyle w:val="1"/>
              <w:numPr>
                <w:ilvl w:val="0"/>
                <w:numId w:val="2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5" w:name="_Toc51510669"/>
            <w:r w:rsidRPr="00A817A6">
              <w:rPr>
                <w:color w:val="000000" w:themeColor="text1"/>
                <w:sz w:val="24"/>
                <w:szCs w:val="24"/>
              </w:rPr>
              <w:t xml:space="preserve">Ссылку на сортировку по цене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desc</w:t>
            </w:r>
            <w:bookmarkEnd w:id="215"/>
            <w:proofErr w:type="spellEnd"/>
          </w:p>
          <w:p w:rsidR="00207C04" w:rsidRPr="00A817A6" w:rsidRDefault="00207C04" w:rsidP="00874517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6" w:name="_Toc51510670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B84FD93" wp14:editId="7800D1F5">
                  <wp:extent cx="3648075" cy="6762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16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95339A" w:rsidRPr="00A817A6" w:rsidRDefault="0095339A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7" w:name="_Toc51510671"/>
            <w:r w:rsidRPr="00A817A6">
              <w:rPr>
                <w:color w:val="000000" w:themeColor="text1"/>
                <w:sz w:val="24"/>
                <w:szCs w:val="24"/>
              </w:rPr>
              <w:t>R 5.1.2.1</w:t>
            </w:r>
            <w:bookmarkEnd w:id="217"/>
          </w:p>
        </w:tc>
        <w:tc>
          <w:tcPr>
            <w:tcW w:w="9024" w:type="dxa"/>
          </w:tcPr>
          <w:p w:rsidR="0095339A" w:rsidRPr="00A817A6" w:rsidRDefault="0095339A" w:rsidP="00474B0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8" w:name="_Toc51510672"/>
            <w:r w:rsidRPr="00A817A6">
              <w:rPr>
                <w:color w:val="000000" w:themeColor="text1"/>
                <w:sz w:val="24"/>
                <w:szCs w:val="24"/>
              </w:rPr>
              <w:t>При нажатии на стрелку будут отображены резул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ьтат</w:t>
            </w:r>
            <w:r w:rsidRPr="00A817A6">
              <w:rPr>
                <w:color w:val="000000" w:themeColor="text1"/>
                <w:sz w:val="24"/>
                <w:szCs w:val="24"/>
              </w:rPr>
              <w:t>ы поиска (R 3.1.1) и фи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льтрации (R5.1.1) в отсортированн</w:t>
            </w:r>
            <w:r w:rsidRPr="00A817A6">
              <w:rPr>
                <w:color w:val="000000" w:themeColor="text1"/>
                <w:sz w:val="24"/>
                <w:szCs w:val="24"/>
              </w:rPr>
              <w:t>ом виде.</w:t>
            </w:r>
            <w:bookmarkEnd w:id="218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95339A" w:rsidRPr="00A817A6" w:rsidRDefault="0095339A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19" w:name="_Toc51510673"/>
            <w:r w:rsidRPr="00A817A6">
              <w:rPr>
                <w:color w:val="000000" w:themeColor="text1"/>
                <w:sz w:val="24"/>
                <w:szCs w:val="24"/>
              </w:rPr>
              <w:t>R 5.1.3</w:t>
            </w:r>
            <w:bookmarkEnd w:id="219"/>
          </w:p>
        </w:tc>
        <w:tc>
          <w:tcPr>
            <w:tcW w:w="9024" w:type="dxa"/>
          </w:tcPr>
          <w:p w:rsidR="0095339A" w:rsidRPr="00A817A6" w:rsidRDefault="0095339A" w:rsidP="00FF342C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0" w:name="_Toc51510674"/>
            <w:r w:rsidRPr="00A817A6">
              <w:rPr>
                <w:color w:val="000000" w:themeColor="text1"/>
                <w:sz w:val="24"/>
                <w:szCs w:val="24"/>
              </w:rPr>
              <w:t xml:space="preserve">Продукты отображаются в виде плиток, </w:t>
            </w:r>
            <w:r w:rsidR="00874517" w:rsidRPr="00A817A6">
              <w:rPr>
                <w:color w:val="000000" w:themeColor="text1"/>
                <w:sz w:val="24"/>
                <w:szCs w:val="24"/>
              </w:rPr>
              <w:t>каждая плитка содержит:</w:t>
            </w:r>
            <w:bookmarkEnd w:id="220"/>
          </w:p>
          <w:p w:rsidR="00874517" w:rsidRPr="00A817A6" w:rsidRDefault="00874517" w:rsidP="00626B96">
            <w:pPr>
              <w:pStyle w:val="1"/>
              <w:numPr>
                <w:ilvl w:val="0"/>
                <w:numId w:val="2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1" w:name="_Toc51510675"/>
            <w:r w:rsidRPr="00A817A6">
              <w:rPr>
                <w:color w:val="000000" w:themeColor="text1"/>
                <w:sz w:val="24"/>
                <w:szCs w:val="24"/>
              </w:rPr>
              <w:t>Фото</w:t>
            </w:r>
            <w:bookmarkEnd w:id="221"/>
          </w:p>
          <w:p w:rsidR="00874517" w:rsidRPr="00A817A6" w:rsidRDefault="00874517" w:rsidP="00626B96">
            <w:pPr>
              <w:pStyle w:val="1"/>
              <w:numPr>
                <w:ilvl w:val="0"/>
                <w:numId w:val="2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2" w:name="_Toc51510676"/>
            <w:r w:rsidRPr="00A817A6">
              <w:rPr>
                <w:color w:val="000000" w:themeColor="text1"/>
                <w:sz w:val="24"/>
                <w:szCs w:val="24"/>
              </w:rPr>
              <w:t>Название</w:t>
            </w:r>
            <w:bookmarkEnd w:id="222"/>
          </w:p>
          <w:p w:rsidR="00874517" w:rsidRPr="00A817A6" w:rsidRDefault="00874517" w:rsidP="00626B96">
            <w:pPr>
              <w:pStyle w:val="1"/>
              <w:numPr>
                <w:ilvl w:val="0"/>
                <w:numId w:val="2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3" w:name="_Toc51510677"/>
            <w:r w:rsidRPr="00A817A6">
              <w:rPr>
                <w:color w:val="000000" w:themeColor="text1"/>
                <w:sz w:val="24"/>
                <w:szCs w:val="24"/>
              </w:rPr>
              <w:t>Цену</w:t>
            </w:r>
            <w:bookmarkEnd w:id="223"/>
          </w:p>
          <w:p w:rsidR="00874517" w:rsidRPr="00A817A6" w:rsidRDefault="008B3C80" w:rsidP="00626B96">
            <w:pPr>
              <w:pStyle w:val="1"/>
              <w:numPr>
                <w:ilvl w:val="0"/>
                <w:numId w:val="2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4" w:name="_Toc51510678"/>
            <w:r w:rsidRPr="00A817A6">
              <w:rPr>
                <w:color w:val="000000" w:themeColor="text1"/>
                <w:sz w:val="24"/>
                <w:szCs w:val="24"/>
              </w:rPr>
              <w:t>П</w:t>
            </w:r>
            <w:r w:rsidR="00874517" w:rsidRPr="00A817A6">
              <w:rPr>
                <w:color w:val="000000" w:themeColor="text1"/>
                <w:sz w:val="24"/>
                <w:szCs w:val="24"/>
              </w:rPr>
              <w:t xml:space="preserve">оле </w:t>
            </w:r>
            <w:r w:rsidRPr="00A817A6">
              <w:rPr>
                <w:color w:val="000000" w:themeColor="text1"/>
                <w:sz w:val="24"/>
                <w:szCs w:val="24"/>
              </w:rPr>
              <w:t>ввода количества</w:t>
            </w:r>
            <w:bookmarkEnd w:id="224"/>
          </w:p>
          <w:p w:rsidR="008B3C80" w:rsidRPr="00A817A6" w:rsidRDefault="008B3C80" w:rsidP="00626B96">
            <w:pPr>
              <w:pStyle w:val="1"/>
              <w:numPr>
                <w:ilvl w:val="0"/>
                <w:numId w:val="2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5" w:name="_Toc51510679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Add to cart button</w:t>
            </w:r>
            <w:bookmarkEnd w:id="225"/>
          </w:p>
          <w:p w:rsidR="005F61A3" w:rsidRPr="00A817A6" w:rsidRDefault="005F61A3" w:rsidP="005F61A3">
            <w:pPr>
              <w:pStyle w:val="1"/>
              <w:ind w:left="720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6" w:name="_Toc51510680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528390E0" wp14:editId="1C59B85F">
                  <wp:extent cx="1421130" cy="216313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860" cy="217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26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7" w:name="_Toc51510681"/>
            <w:r w:rsidRPr="00A817A6">
              <w:rPr>
                <w:color w:val="000000" w:themeColor="text1"/>
                <w:sz w:val="24"/>
                <w:szCs w:val="24"/>
              </w:rPr>
              <w:t>R 5.1.3.1</w:t>
            </w:r>
            <w:bookmarkEnd w:id="227"/>
          </w:p>
        </w:tc>
        <w:tc>
          <w:tcPr>
            <w:tcW w:w="9024" w:type="dxa"/>
          </w:tcPr>
          <w:p w:rsidR="005F61A3" w:rsidRPr="00A817A6" w:rsidRDefault="005F61A3" w:rsidP="00FF342C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8" w:name="_Toc51510682"/>
            <w:r w:rsidRPr="00A817A6">
              <w:rPr>
                <w:color w:val="000000" w:themeColor="text1"/>
                <w:sz w:val="24"/>
                <w:szCs w:val="24"/>
              </w:rPr>
              <w:t xml:space="preserve">Фото и название являются ссылками на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PDP</w:t>
            </w:r>
            <w:bookmarkEnd w:id="228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29" w:name="_Toc51510683"/>
            <w:r w:rsidRPr="00A817A6">
              <w:rPr>
                <w:color w:val="000000" w:themeColor="text1"/>
                <w:sz w:val="24"/>
                <w:szCs w:val="24"/>
              </w:rPr>
              <w:t>R 5.1.3.2</w:t>
            </w:r>
            <w:bookmarkEnd w:id="229"/>
          </w:p>
        </w:tc>
        <w:tc>
          <w:tcPr>
            <w:tcW w:w="9024" w:type="dxa"/>
          </w:tcPr>
          <w:p w:rsidR="005F61A3" w:rsidRPr="00A817A6" w:rsidRDefault="005F61A3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0" w:name="_Toc51510684"/>
            <w:r w:rsidRPr="00A817A6">
              <w:rPr>
                <w:color w:val="000000" w:themeColor="text1"/>
                <w:sz w:val="24"/>
                <w:szCs w:val="24"/>
              </w:rPr>
              <w:t xml:space="preserve">При нажатии на цену продукта, всплывает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popup</w:t>
            </w:r>
            <w:r w:rsidRPr="00A817A6">
              <w:rPr>
                <w:color w:val="000000" w:themeColor="text1"/>
                <w:sz w:val="24"/>
                <w:szCs w:val="24"/>
              </w:rPr>
              <w:t>, показывающий историю изменеия цены. При повторном нажатии либо при нажатии на цену другого продукта, попап предыдущего скрывается.</w:t>
            </w:r>
            <w:bookmarkEnd w:id="230"/>
          </w:p>
          <w:p w:rsidR="005F61A3" w:rsidRPr="00A817A6" w:rsidRDefault="005F61A3" w:rsidP="005F61A3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1" w:name="_Toc51510685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3902C391" wp14:editId="3A156E37">
                  <wp:extent cx="1653540" cy="25692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748" cy="257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31"/>
          </w:p>
          <w:p w:rsidR="005F61A3" w:rsidRPr="00A817A6" w:rsidRDefault="005F61A3" w:rsidP="00FF342C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2" w:name="_Toc51510686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 5.1.3.2</w:t>
            </w:r>
            <w:bookmarkEnd w:id="232"/>
          </w:p>
        </w:tc>
        <w:tc>
          <w:tcPr>
            <w:tcW w:w="9024" w:type="dxa"/>
          </w:tcPr>
          <w:p w:rsidR="005F61A3" w:rsidRPr="00A817A6" w:rsidRDefault="005F61A3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3" w:name="_Toc51510687"/>
            <w:r w:rsidRPr="00A817A6">
              <w:rPr>
                <w:color w:val="000000" w:themeColor="text1"/>
                <w:sz w:val="24"/>
                <w:szCs w:val="24"/>
              </w:rPr>
              <w:t>По дефолту в поле ввода количества стоит 1. Если пользователь н</w:t>
            </w:r>
            <w:r w:rsidR="000C3E84" w:rsidRPr="00A817A6">
              <w:rPr>
                <w:color w:val="000000" w:themeColor="text1"/>
                <w:sz w:val="24"/>
                <w:szCs w:val="24"/>
              </w:rPr>
              <w:t>а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жимает на кнопку, всплывает сообщение </w:t>
            </w:r>
            <w:bookmarkEnd w:id="233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Added to cart successfully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4" w:name="_Toc51510688"/>
            <w:r w:rsidRPr="00A817A6">
              <w:rPr>
                <w:color w:val="000000" w:themeColor="text1"/>
                <w:sz w:val="24"/>
                <w:szCs w:val="24"/>
              </w:rPr>
              <w:t>R 5.1.3.3</w:t>
            </w:r>
            <w:bookmarkEnd w:id="234"/>
          </w:p>
        </w:tc>
        <w:tc>
          <w:tcPr>
            <w:tcW w:w="9024" w:type="dxa"/>
          </w:tcPr>
          <w:p w:rsidR="005F61A3" w:rsidRPr="00A817A6" w:rsidRDefault="005F61A3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5" w:name="_Toc51510689"/>
            <w:r w:rsidRPr="00A817A6">
              <w:rPr>
                <w:color w:val="000000" w:themeColor="text1"/>
                <w:sz w:val="24"/>
                <w:szCs w:val="24"/>
              </w:rPr>
              <w:t xml:space="preserve">Если пользователь вводит не целое число, то всплывает сообщение </w:t>
            </w:r>
            <w:bookmarkEnd w:id="235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Not a number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6" w:name="_Toc51510690"/>
            <w:r w:rsidRPr="00A817A6">
              <w:rPr>
                <w:color w:val="000000" w:themeColor="text1"/>
                <w:sz w:val="24"/>
                <w:szCs w:val="24"/>
              </w:rPr>
              <w:t>R 5.1.3.4</w:t>
            </w:r>
            <w:bookmarkEnd w:id="236"/>
          </w:p>
        </w:tc>
        <w:tc>
          <w:tcPr>
            <w:tcW w:w="9024" w:type="dxa"/>
          </w:tcPr>
          <w:p w:rsidR="005F61A3" w:rsidRPr="00A817A6" w:rsidRDefault="005F61A3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7" w:name="_Toc51510691"/>
            <w:r w:rsidRPr="00A817A6">
              <w:rPr>
                <w:color w:val="000000" w:themeColor="text1"/>
                <w:sz w:val="24"/>
                <w:szCs w:val="24"/>
              </w:rPr>
              <w:t>Если пользователь вводит отр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ицательное число либо превышающи</w:t>
            </w:r>
            <w:r w:rsidRPr="00A817A6">
              <w:rPr>
                <w:color w:val="000000" w:themeColor="text1"/>
                <w:sz w:val="24"/>
                <w:szCs w:val="24"/>
              </w:rPr>
              <w:t>е количество продуктов на складе, то всплывает сообщени</w:t>
            </w:r>
            <w:bookmarkEnd w:id="237"/>
            <w:r w:rsidR="00A817A6">
              <w:rPr>
                <w:color w:val="000000" w:themeColor="text1"/>
                <w:sz w:val="24"/>
                <w:szCs w:val="24"/>
              </w:rPr>
              <w:t>е 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Not enough stock. Available:х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5F61A3" w:rsidRPr="00A817A6" w:rsidRDefault="005F61A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8" w:name="_Toc51510692"/>
            <w:r w:rsidRPr="00A817A6">
              <w:rPr>
                <w:color w:val="000000" w:themeColor="text1"/>
                <w:sz w:val="24"/>
                <w:szCs w:val="24"/>
              </w:rPr>
              <w:t>R 5.1.3.5</w:t>
            </w:r>
            <w:bookmarkEnd w:id="238"/>
          </w:p>
        </w:tc>
        <w:tc>
          <w:tcPr>
            <w:tcW w:w="9024" w:type="dxa"/>
          </w:tcPr>
          <w:p w:rsidR="005F61A3" w:rsidRPr="00A817A6" w:rsidRDefault="005F61A3" w:rsidP="00902C41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39" w:name="_Toc51510693"/>
            <w:r w:rsidRPr="00A817A6">
              <w:rPr>
                <w:color w:val="000000" w:themeColor="text1"/>
                <w:sz w:val="24"/>
                <w:szCs w:val="24"/>
              </w:rPr>
              <w:t xml:space="preserve">После неудачной попытки добавить продукт в корзину, </w:t>
            </w:r>
            <w:r w:rsidR="00902C41" w:rsidRPr="00A817A6">
              <w:rPr>
                <w:color w:val="000000" w:themeColor="text1"/>
                <w:sz w:val="24"/>
                <w:szCs w:val="24"/>
              </w:rPr>
              <w:t>в поле ввода количества должны остаться данные которые ввел пользователь.</w:t>
            </w:r>
            <w:bookmarkEnd w:id="239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902C41" w:rsidRPr="00A817A6" w:rsidRDefault="00902C41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0" w:name="_Toc51510694"/>
            <w:r w:rsidRPr="00A817A6">
              <w:rPr>
                <w:color w:val="000000" w:themeColor="text1"/>
                <w:sz w:val="24"/>
                <w:szCs w:val="24"/>
              </w:rPr>
              <w:t>R 5.1.3.6</w:t>
            </w:r>
            <w:bookmarkEnd w:id="240"/>
          </w:p>
        </w:tc>
        <w:tc>
          <w:tcPr>
            <w:tcW w:w="9024" w:type="dxa"/>
          </w:tcPr>
          <w:p w:rsidR="00902C41" w:rsidRPr="00A817A6" w:rsidRDefault="00902C41" w:rsidP="000A17D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1" w:name="_Toc51510695"/>
            <w:r w:rsidRPr="00A817A6">
              <w:rPr>
                <w:color w:val="000000" w:themeColor="text1"/>
                <w:sz w:val="24"/>
                <w:szCs w:val="24"/>
              </w:rPr>
              <w:t>Поиск, сортировка и фильтрация сохраняются после добавления в корзину или неудачной попытки добавления.</w:t>
            </w:r>
            <w:bookmarkEnd w:id="241"/>
          </w:p>
        </w:tc>
      </w:tr>
      <w:tr w:rsidR="00A817A6" w:rsidRPr="00A817A6" w:rsidTr="00626B96">
        <w:trPr>
          <w:trHeight w:val="845"/>
        </w:trPr>
        <w:tc>
          <w:tcPr>
            <w:tcW w:w="1170" w:type="dxa"/>
          </w:tcPr>
          <w:p w:rsidR="00A81787" w:rsidRPr="00A817A6" w:rsidRDefault="00A81787" w:rsidP="000A17DF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2" w:name="_Toc51510696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ins w:id="243" w:author="Ivan Varabei" w:date="2020-09-20T11:06:00Z">
              <w:r w:rsidR="0095339A" w:rsidRPr="00A817A6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ins>
            <w:r w:rsidR="000A17DF" w:rsidRPr="00A817A6">
              <w:rPr>
                <w:color w:val="000000" w:themeColor="text1"/>
                <w:sz w:val="24"/>
                <w:szCs w:val="24"/>
              </w:rPr>
              <w:t>5</w:t>
            </w:r>
            <w:r w:rsidRPr="00A817A6">
              <w:rPr>
                <w:color w:val="000000" w:themeColor="text1"/>
                <w:sz w:val="24"/>
                <w:szCs w:val="24"/>
              </w:rPr>
              <w:t>.2</w:t>
            </w:r>
            <w:bookmarkEnd w:id="242"/>
          </w:p>
        </w:tc>
        <w:tc>
          <w:tcPr>
            <w:tcW w:w="9024" w:type="dxa"/>
          </w:tcPr>
          <w:p w:rsidR="00A8743D" w:rsidRPr="00A817A6" w:rsidRDefault="007A690E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44" w:name="_Toc51510697"/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На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PDP</w:t>
            </w:r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гость видит:</w:t>
            </w:r>
            <w:bookmarkEnd w:id="244"/>
          </w:p>
          <w:p w:rsidR="007A690E" w:rsidRPr="00A817A6" w:rsidRDefault="00806F87" w:rsidP="007A690E">
            <w:pPr>
              <w:pStyle w:val="1"/>
              <w:numPr>
                <w:ilvl w:val="0"/>
                <w:numId w:val="21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5" w:name="_Toc51510698"/>
            <w:r w:rsidRPr="00A817A6">
              <w:rPr>
                <w:color w:val="000000" w:themeColor="text1"/>
                <w:sz w:val="24"/>
                <w:szCs w:val="24"/>
              </w:rPr>
              <w:t>Информация о продукте</w:t>
            </w:r>
            <w:bookmarkEnd w:id="245"/>
          </w:p>
          <w:p w:rsidR="00806F87" w:rsidRPr="00A817A6" w:rsidRDefault="00806F87" w:rsidP="007A690E">
            <w:pPr>
              <w:pStyle w:val="1"/>
              <w:numPr>
                <w:ilvl w:val="0"/>
                <w:numId w:val="21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6" w:name="_Toc51510699"/>
            <w:r w:rsidRPr="00A817A6">
              <w:rPr>
                <w:color w:val="000000" w:themeColor="text1"/>
                <w:sz w:val="24"/>
                <w:szCs w:val="24"/>
              </w:rPr>
              <w:t>Поле для ввода количества</w:t>
            </w:r>
            <w:bookmarkEnd w:id="246"/>
          </w:p>
          <w:p w:rsidR="00806F87" w:rsidRPr="00A817A6" w:rsidRDefault="00806F87" w:rsidP="007A690E">
            <w:pPr>
              <w:pStyle w:val="1"/>
              <w:numPr>
                <w:ilvl w:val="0"/>
                <w:numId w:val="21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7" w:name="_Toc51510700"/>
            <w:r w:rsidRPr="00A817A6">
              <w:rPr>
                <w:color w:val="000000" w:themeColor="text1"/>
                <w:sz w:val="24"/>
                <w:szCs w:val="24"/>
              </w:rPr>
              <w:t>Кнопка для добавления в корзину</w:t>
            </w:r>
            <w:bookmarkEnd w:id="247"/>
          </w:p>
          <w:p w:rsidR="00806F87" w:rsidRPr="00A817A6" w:rsidRDefault="00806F87" w:rsidP="007A690E">
            <w:pPr>
              <w:pStyle w:val="1"/>
              <w:numPr>
                <w:ilvl w:val="0"/>
                <w:numId w:val="21"/>
              </w:numPr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8" w:name="_Toc51510701"/>
            <w:r w:rsidRPr="00A817A6">
              <w:rPr>
                <w:color w:val="000000" w:themeColor="text1"/>
                <w:sz w:val="24"/>
                <w:szCs w:val="24"/>
              </w:rPr>
              <w:t>Отзывы о продукте</w:t>
            </w:r>
            <w:bookmarkEnd w:id="248"/>
          </w:p>
        </w:tc>
      </w:tr>
      <w:tr w:rsidR="00A817A6" w:rsidRPr="00A817A6" w:rsidTr="00626B96">
        <w:trPr>
          <w:trHeight w:val="845"/>
        </w:trPr>
        <w:tc>
          <w:tcPr>
            <w:tcW w:w="1170" w:type="dxa"/>
          </w:tcPr>
          <w:p w:rsidR="000A17DF" w:rsidRPr="00A817A6" w:rsidRDefault="000A17DF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49" w:name="_Toc51510702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ins w:id="250" w:author="Ivan Varabei" w:date="2020-09-20T11:06:00Z">
              <w:r w:rsidRPr="00A817A6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5.2.1</w:t>
            </w:r>
            <w:bookmarkEnd w:id="249"/>
          </w:p>
        </w:tc>
        <w:tc>
          <w:tcPr>
            <w:tcW w:w="9024" w:type="dxa"/>
          </w:tcPr>
          <w:p w:rsidR="000A17DF" w:rsidRPr="00A817A6" w:rsidRDefault="000A17DF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1" w:name="_Toc51510703"/>
            <w:r w:rsidRPr="00A817A6">
              <w:rPr>
                <w:noProof/>
                <w:color w:val="000000" w:themeColor="text1"/>
                <w:sz w:val="24"/>
                <w:szCs w:val="24"/>
              </w:rPr>
              <w:t>Информация о продукте включает:</w:t>
            </w:r>
            <w:bookmarkEnd w:id="251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2" w:name="_Toc51510704"/>
            <w:r w:rsidRPr="00A817A6">
              <w:rPr>
                <w:noProof/>
                <w:color w:val="000000" w:themeColor="text1"/>
                <w:sz w:val="24"/>
                <w:szCs w:val="24"/>
              </w:rPr>
              <w:t>Название</w:t>
            </w:r>
            <w:bookmarkEnd w:id="252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3" w:name="_Toc51510705"/>
            <w:r w:rsidRPr="00A817A6">
              <w:rPr>
                <w:noProof/>
                <w:color w:val="000000" w:themeColor="text1"/>
                <w:sz w:val="24"/>
                <w:szCs w:val="24"/>
              </w:rPr>
              <w:t>Категорию</w:t>
            </w:r>
            <w:bookmarkEnd w:id="253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4" w:name="_Toc51510706"/>
            <w:r w:rsidRPr="00A817A6">
              <w:rPr>
                <w:noProof/>
                <w:color w:val="000000" w:themeColor="text1"/>
                <w:sz w:val="24"/>
                <w:szCs w:val="24"/>
              </w:rPr>
              <w:t>Количество на складе</w:t>
            </w:r>
            <w:bookmarkEnd w:id="254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5" w:name="_Toc51510707"/>
            <w:r w:rsidRPr="00A817A6">
              <w:rPr>
                <w:noProof/>
                <w:color w:val="000000" w:themeColor="text1"/>
                <w:sz w:val="24"/>
                <w:szCs w:val="24"/>
              </w:rPr>
              <w:t>Историю цены</w:t>
            </w:r>
            <w:bookmarkEnd w:id="255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6" w:name="_Toc51510708"/>
            <w:r w:rsidRPr="00A817A6">
              <w:rPr>
                <w:noProof/>
                <w:color w:val="000000" w:themeColor="text1"/>
                <w:sz w:val="24"/>
                <w:szCs w:val="24"/>
              </w:rPr>
              <w:t>Цену</w:t>
            </w:r>
            <w:bookmarkEnd w:id="256"/>
          </w:p>
          <w:p w:rsidR="000A17DF" w:rsidRPr="00A817A6" w:rsidRDefault="000A17DF" w:rsidP="000A17DF">
            <w:pPr>
              <w:pStyle w:val="1"/>
              <w:numPr>
                <w:ilvl w:val="0"/>
                <w:numId w:val="29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57" w:name="_Toc51510709"/>
            <w:r w:rsidRPr="00A817A6">
              <w:rPr>
                <w:noProof/>
                <w:color w:val="000000" w:themeColor="text1"/>
                <w:sz w:val="24"/>
                <w:szCs w:val="24"/>
              </w:rPr>
              <w:t>Фото</w:t>
            </w:r>
            <w:bookmarkEnd w:id="257"/>
          </w:p>
        </w:tc>
      </w:tr>
      <w:tr w:rsidR="00A817A6" w:rsidRPr="00A817A6" w:rsidTr="000A17DF">
        <w:trPr>
          <w:trHeight w:val="485"/>
        </w:trPr>
        <w:tc>
          <w:tcPr>
            <w:tcW w:w="1170" w:type="dxa"/>
          </w:tcPr>
          <w:p w:rsidR="000A17DF" w:rsidRPr="00A817A6" w:rsidRDefault="000A17DF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58" w:name="_Toc51510710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ins w:id="259" w:author="Ivan Varabei" w:date="2020-09-20T11:06:00Z">
              <w:r w:rsidRPr="00A817A6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5.2.2</w:t>
            </w:r>
            <w:bookmarkEnd w:id="258"/>
          </w:p>
        </w:tc>
        <w:tc>
          <w:tcPr>
            <w:tcW w:w="9024" w:type="dxa"/>
          </w:tcPr>
          <w:p w:rsidR="000A17DF" w:rsidRPr="00A817A6" w:rsidRDefault="000A17DF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0" w:name="_Toc51510711"/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Процес добавления в корзину эдентичен пунктам </w:t>
            </w:r>
            <w:r w:rsidRPr="00A817A6">
              <w:rPr>
                <w:color w:val="000000" w:themeColor="text1"/>
                <w:sz w:val="24"/>
                <w:szCs w:val="24"/>
              </w:rPr>
              <w:t>R 5.1.3.2 - R 5.1.3.4</w:t>
            </w:r>
            <w:bookmarkEnd w:id="260"/>
          </w:p>
        </w:tc>
      </w:tr>
      <w:tr w:rsidR="00A817A6" w:rsidRPr="00A817A6" w:rsidTr="000A17DF">
        <w:trPr>
          <w:trHeight w:val="485"/>
        </w:trPr>
        <w:tc>
          <w:tcPr>
            <w:tcW w:w="1170" w:type="dxa"/>
          </w:tcPr>
          <w:p w:rsidR="000A17DF" w:rsidRPr="00A817A6" w:rsidRDefault="000A17DF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61" w:name="_Toc51510712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ins w:id="262" w:author="Ivan Varabei" w:date="2020-09-20T11:06:00Z">
              <w:r w:rsidRPr="00A817A6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5.2.3</w:t>
            </w:r>
            <w:bookmarkEnd w:id="261"/>
          </w:p>
        </w:tc>
        <w:tc>
          <w:tcPr>
            <w:tcW w:w="9024" w:type="dxa"/>
          </w:tcPr>
          <w:p w:rsidR="000A17DF" w:rsidRPr="00A817A6" w:rsidRDefault="000A17DF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3" w:name="_Toc51510713"/>
            <w:r w:rsidRPr="00A817A6">
              <w:rPr>
                <w:noProof/>
                <w:color w:val="000000" w:themeColor="text1"/>
                <w:sz w:val="24"/>
                <w:szCs w:val="24"/>
              </w:rPr>
              <w:t>У каждого отзыва отображается:</w:t>
            </w:r>
            <w:bookmarkEnd w:id="263"/>
          </w:p>
          <w:p w:rsidR="000A17DF" w:rsidRPr="00A817A6" w:rsidRDefault="000A17DF" w:rsidP="000A17DF">
            <w:pPr>
              <w:pStyle w:val="1"/>
              <w:numPr>
                <w:ilvl w:val="0"/>
                <w:numId w:val="30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4" w:name="_Toc51510714"/>
            <w:r w:rsidRPr="00A817A6">
              <w:rPr>
                <w:noProof/>
                <w:color w:val="000000" w:themeColor="text1"/>
                <w:sz w:val="24"/>
                <w:szCs w:val="24"/>
              </w:rPr>
              <w:t>Автор</w:t>
            </w:r>
            <w:bookmarkEnd w:id="264"/>
          </w:p>
          <w:p w:rsidR="000A17DF" w:rsidRPr="00A817A6" w:rsidRDefault="000A17DF" w:rsidP="000A17DF">
            <w:pPr>
              <w:pStyle w:val="1"/>
              <w:numPr>
                <w:ilvl w:val="0"/>
                <w:numId w:val="30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5" w:name="_Toc51510715"/>
            <w:r w:rsidRPr="00A817A6">
              <w:rPr>
                <w:noProof/>
                <w:color w:val="000000" w:themeColor="text1"/>
                <w:sz w:val="24"/>
                <w:szCs w:val="24"/>
              </w:rPr>
              <w:t>Оценка от 1 до 5</w:t>
            </w:r>
            <w:bookmarkEnd w:id="265"/>
          </w:p>
          <w:p w:rsidR="000A17DF" w:rsidRPr="00A817A6" w:rsidRDefault="000A17DF" w:rsidP="000A17DF">
            <w:pPr>
              <w:pStyle w:val="1"/>
              <w:numPr>
                <w:ilvl w:val="0"/>
                <w:numId w:val="30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6" w:name="_Toc51510716"/>
            <w:r w:rsidRPr="00A817A6">
              <w:rPr>
                <w:noProof/>
                <w:color w:val="000000" w:themeColor="text1"/>
                <w:sz w:val="24"/>
                <w:szCs w:val="24"/>
              </w:rPr>
              <w:t>Комментарий</w:t>
            </w:r>
            <w:bookmarkEnd w:id="266"/>
          </w:p>
        </w:tc>
      </w:tr>
      <w:tr w:rsidR="00A817A6" w:rsidRPr="00A817A6" w:rsidTr="000A17DF">
        <w:trPr>
          <w:trHeight w:val="485"/>
        </w:trPr>
        <w:tc>
          <w:tcPr>
            <w:tcW w:w="1170" w:type="dxa"/>
          </w:tcPr>
          <w:p w:rsidR="000A17DF" w:rsidRPr="00A817A6" w:rsidRDefault="000A17DF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67" w:name="_Toc51510717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ins w:id="268" w:author="Ivan Varabei" w:date="2020-09-20T11:06:00Z">
              <w:r w:rsidRPr="00A817A6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ins>
            <w:r w:rsidRPr="00A817A6">
              <w:rPr>
                <w:color w:val="000000" w:themeColor="text1"/>
                <w:sz w:val="24"/>
                <w:szCs w:val="24"/>
              </w:rPr>
              <w:t>5.2.4</w:t>
            </w:r>
            <w:bookmarkEnd w:id="267"/>
          </w:p>
        </w:tc>
        <w:tc>
          <w:tcPr>
            <w:tcW w:w="9024" w:type="dxa"/>
          </w:tcPr>
          <w:p w:rsidR="000A17DF" w:rsidRPr="00A817A6" w:rsidRDefault="000A17DF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69" w:name="_Toc51510718"/>
            <w:r w:rsidRPr="00A817A6">
              <w:rPr>
                <w:noProof/>
                <w:color w:val="000000" w:themeColor="text1"/>
                <w:sz w:val="24"/>
                <w:szCs w:val="24"/>
              </w:rPr>
              <w:t>Если у продукта нет отзывов, то отображается сообщение «</w:t>
            </w:r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There are no reviews!».</w:t>
            </w:r>
            <w:bookmarkEnd w:id="269"/>
          </w:p>
        </w:tc>
      </w:tr>
      <w:tr w:rsidR="00A817A6" w:rsidRPr="00A817A6" w:rsidTr="00626B96">
        <w:trPr>
          <w:trHeight w:val="845"/>
        </w:trPr>
        <w:tc>
          <w:tcPr>
            <w:tcW w:w="1170" w:type="dxa"/>
          </w:tcPr>
          <w:p w:rsidR="00806F87" w:rsidRPr="00A817A6" w:rsidRDefault="00B90D33" w:rsidP="00924F3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70" w:name="_Toc51510719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="00924F3E" w:rsidRPr="00A817A6">
              <w:rPr>
                <w:color w:val="000000" w:themeColor="text1"/>
                <w:sz w:val="24"/>
                <w:szCs w:val="24"/>
              </w:rPr>
              <w:t xml:space="preserve"> 5</w:t>
            </w:r>
            <w:r w:rsidRPr="00A817A6">
              <w:rPr>
                <w:color w:val="000000" w:themeColor="text1"/>
                <w:sz w:val="24"/>
                <w:szCs w:val="24"/>
              </w:rPr>
              <w:t>.3</w:t>
            </w:r>
            <w:bookmarkEnd w:id="270"/>
          </w:p>
        </w:tc>
        <w:tc>
          <w:tcPr>
            <w:tcW w:w="9024" w:type="dxa"/>
          </w:tcPr>
          <w:p w:rsidR="00806F87" w:rsidRPr="00A817A6" w:rsidRDefault="00806F87" w:rsidP="00C952BB">
            <w:pPr>
              <w:pStyle w:val="1"/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1" w:name="_Toc51510720"/>
            <w:r w:rsidRPr="00A817A6">
              <w:rPr>
                <w:noProof/>
                <w:color w:val="000000" w:themeColor="text1"/>
                <w:sz w:val="24"/>
                <w:szCs w:val="24"/>
              </w:rPr>
              <w:t>На странице корзины есть следующие элементы:</w:t>
            </w:r>
            <w:bookmarkEnd w:id="271"/>
          </w:p>
          <w:p w:rsidR="00806F87" w:rsidRPr="00A817A6" w:rsidRDefault="00806F87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2" w:name="_Toc51510721"/>
            <w:r w:rsidRPr="00A817A6">
              <w:rPr>
                <w:noProof/>
                <w:color w:val="000000" w:themeColor="text1"/>
                <w:sz w:val="24"/>
                <w:szCs w:val="24"/>
              </w:rPr>
              <w:t>Таблица продуктов</w:t>
            </w:r>
            <w:bookmarkEnd w:id="272"/>
          </w:p>
          <w:p w:rsidR="00806F87" w:rsidRPr="00A817A6" w:rsidRDefault="00806F87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3" w:name="_Toc51510722"/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Кнопки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“delete”</w:t>
            </w:r>
            <w:bookmarkEnd w:id="273"/>
          </w:p>
          <w:p w:rsidR="00EE3733" w:rsidRPr="00A817A6" w:rsidRDefault="00EE3733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4" w:name="_Toc51510723"/>
            <w:r w:rsidRPr="00A817A6">
              <w:rPr>
                <w:noProof/>
                <w:color w:val="000000" w:themeColor="text1"/>
                <w:sz w:val="24"/>
                <w:szCs w:val="24"/>
              </w:rPr>
              <w:t>Общее количество продуктов</w:t>
            </w:r>
            <w:bookmarkEnd w:id="274"/>
          </w:p>
          <w:p w:rsidR="00EE3733" w:rsidRPr="00A817A6" w:rsidRDefault="00EE3733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5" w:name="_Toc51510724"/>
            <w:r w:rsidRPr="00A817A6">
              <w:rPr>
                <w:noProof/>
                <w:color w:val="000000" w:themeColor="text1"/>
                <w:sz w:val="24"/>
                <w:szCs w:val="24"/>
              </w:rPr>
              <w:t>Сумма</w:t>
            </w:r>
            <w:r w:rsidR="000C3E84" w:rsidRPr="00A817A6">
              <w:rPr>
                <w:noProof/>
                <w:color w:val="000000" w:themeColor="text1"/>
                <w:sz w:val="24"/>
                <w:szCs w:val="24"/>
              </w:rPr>
              <w:t xml:space="preserve"> заказа</w:t>
            </w:r>
            <w:bookmarkEnd w:id="275"/>
          </w:p>
          <w:p w:rsidR="00806F87" w:rsidRPr="00A817A6" w:rsidRDefault="00806F87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6" w:name="_Toc51510725"/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Кнопка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“Update”</w:t>
            </w:r>
            <w:bookmarkEnd w:id="276"/>
          </w:p>
          <w:p w:rsidR="00806F87" w:rsidRPr="00A817A6" w:rsidRDefault="00806F87" w:rsidP="00806F87">
            <w:pPr>
              <w:pStyle w:val="1"/>
              <w:numPr>
                <w:ilvl w:val="0"/>
                <w:numId w:val="22"/>
              </w:numPr>
              <w:spacing w:line="360" w:lineRule="auto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7" w:name="_Toc51510726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Checkout button</w:t>
            </w:r>
            <w:bookmarkEnd w:id="277"/>
          </w:p>
          <w:p w:rsidR="00EE3733" w:rsidRPr="00A817A6" w:rsidRDefault="00EE3733" w:rsidP="00EE3733">
            <w:pPr>
              <w:pStyle w:val="1"/>
              <w:spacing w:line="360" w:lineRule="auto"/>
              <w:ind w:left="720"/>
              <w:outlineLvl w:val="0"/>
              <w:rPr>
                <w:noProof/>
                <w:color w:val="000000" w:themeColor="text1"/>
                <w:sz w:val="24"/>
                <w:szCs w:val="24"/>
              </w:rPr>
            </w:pPr>
            <w:bookmarkStart w:id="278" w:name="_Toc51510727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331F3F8" wp14:editId="0E694F95">
                  <wp:extent cx="4450080" cy="27964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749" cy="281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78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A81787" w:rsidRPr="00A817A6" w:rsidRDefault="00A81787" w:rsidP="000C3E8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79" w:name="_Toc51510728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</w:t>
            </w:r>
            <w:r w:rsidR="000C3E84"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5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r w:rsidR="000C3E84" w:rsidRPr="00A817A6">
              <w:rPr>
                <w:color w:val="000000" w:themeColor="text1"/>
                <w:sz w:val="24"/>
                <w:szCs w:val="24"/>
              </w:rPr>
              <w:t>3</w:t>
            </w:r>
            <w:r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279"/>
          </w:p>
        </w:tc>
        <w:tc>
          <w:tcPr>
            <w:tcW w:w="9024" w:type="dxa"/>
          </w:tcPr>
          <w:p w:rsidR="00A8743D" w:rsidRPr="00A817A6" w:rsidRDefault="00474B06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0" w:name="_Toc51510729"/>
            <w:r w:rsidRPr="00A817A6">
              <w:rPr>
                <w:color w:val="000000" w:themeColor="text1"/>
                <w:sz w:val="24"/>
                <w:szCs w:val="24"/>
              </w:rPr>
              <w:t>На странице ко</w:t>
            </w:r>
            <w:r w:rsidR="000C3E84" w:rsidRPr="00A817A6">
              <w:rPr>
                <w:color w:val="000000" w:themeColor="text1"/>
                <w:sz w:val="24"/>
                <w:szCs w:val="24"/>
              </w:rPr>
              <w:t xml:space="preserve">рзины пользователь может редактировать количества каждого продукта через поле ввода количества и кнопку </w:t>
            </w:r>
            <w:r w:rsidR="000C3E84" w:rsidRPr="00A817A6">
              <w:rPr>
                <w:color w:val="000000" w:themeColor="text1"/>
                <w:sz w:val="24"/>
                <w:szCs w:val="24"/>
                <w:lang w:val="en-US"/>
              </w:rPr>
              <w:t>update</w:t>
            </w:r>
            <w:r w:rsidR="000C3E84" w:rsidRPr="00A817A6">
              <w:rPr>
                <w:color w:val="000000" w:themeColor="text1"/>
                <w:sz w:val="24"/>
                <w:szCs w:val="24"/>
              </w:rPr>
              <w:t xml:space="preserve">. Валидация эквивалентна </w:t>
            </w:r>
            <w:r w:rsidR="000C3E84" w:rsidRPr="00A817A6">
              <w:rPr>
                <w:noProof/>
                <w:color w:val="000000" w:themeColor="text1"/>
                <w:sz w:val="24"/>
                <w:szCs w:val="24"/>
              </w:rPr>
              <w:t xml:space="preserve">пунктам </w:t>
            </w:r>
            <w:r w:rsidR="000C3E84" w:rsidRPr="00A817A6">
              <w:rPr>
                <w:color w:val="000000" w:themeColor="text1"/>
                <w:sz w:val="24"/>
                <w:szCs w:val="24"/>
              </w:rPr>
              <w:t>R 5.1.3.3 - R 5.1.3.5.</w:t>
            </w:r>
            <w:bookmarkEnd w:id="280"/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0C3E84" w:rsidRPr="00A817A6" w:rsidRDefault="000C3E84" w:rsidP="000C3E8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1" w:name="_Toc51510730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5.</w:t>
            </w:r>
            <w:r w:rsidRPr="00A817A6">
              <w:rPr>
                <w:color w:val="000000" w:themeColor="text1"/>
                <w:sz w:val="24"/>
                <w:szCs w:val="24"/>
              </w:rPr>
              <w:t>3.2</w:t>
            </w:r>
            <w:bookmarkEnd w:id="281"/>
          </w:p>
        </w:tc>
        <w:tc>
          <w:tcPr>
            <w:tcW w:w="9024" w:type="dxa"/>
          </w:tcPr>
          <w:p w:rsidR="000C3E84" w:rsidRPr="00A817A6" w:rsidRDefault="000C3E84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2" w:name="_Toc51510731"/>
            <w:r w:rsidRPr="00A817A6">
              <w:rPr>
                <w:color w:val="000000" w:themeColor="text1"/>
                <w:sz w:val="24"/>
                <w:szCs w:val="24"/>
              </w:rPr>
              <w:t>В случае успешног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о обновления корзины всплывает с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ообщение </w:t>
            </w:r>
            <w:bookmarkEnd w:id="282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Cart updated successfully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0C3E84" w:rsidRPr="00A817A6" w:rsidRDefault="000C3E84" w:rsidP="000C3E8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3" w:name="_Toc51510732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5.</w:t>
            </w:r>
            <w:r w:rsidRPr="00A817A6">
              <w:rPr>
                <w:color w:val="000000" w:themeColor="text1"/>
                <w:sz w:val="24"/>
                <w:szCs w:val="24"/>
              </w:rPr>
              <w:t>3.3</w:t>
            </w:r>
            <w:bookmarkEnd w:id="283"/>
          </w:p>
        </w:tc>
        <w:tc>
          <w:tcPr>
            <w:tcW w:w="9024" w:type="dxa"/>
          </w:tcPr>
          <w:p w:rsidR="000C3E84" w:rsidRPr="00A817A6" w:rsidRDefault="000C3E8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4" w:name="_Toc51510733"/>
            <w:r w:rsidRPr="00A817A6">
              <w:rPr>
                <w:color w:val="000000" w:themeColor="text1"/>
                <w:sz w:val="24"/>
                <w:szCs w:val="24"/>
              </w:rPr>
              <w:t>При нажатии на кнопку «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Checkout</w:t>
            </w:r>
            <w:r w:rsidRPr="00A817A6">
              <w:rPr>
                <w:color w:val="000000" w:themeColor="text1"/>
                <w:sz w:val="24"/>
                <w:szCs w:val="24"/>
              </w:rPr>
              <w:t>» происходит перенаправление на страницу аутентификации.</w:t>
            </w:r>
            <w:bookmarkEnd w:id="284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626B96">
        <w:trPr>
          <w:trHeight w:val="572"/>
        </w:trPr>
        <w:tc>
          <w:tcPr>
            <w:tcW w:w="1170" w:type="dxa"/>
          </w:tcPr>
          <w:p w:rsidR="000C3E84" w:rsidRPr="00A817A6" w:rsidRDefault="000C3E84" w:rsidP="000C3E8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5" w:name="_Toc51510734"/>
            <w:r w:rsidRPr="00A817A6">
              <w:rPr>
                <w:color w:val="000000" w:themeColor="text1"/>
                <w:sz w:val="24"/>
                <w:szCs w:val="24"/>
              </w:rPr>
              <w:t>R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5.</w:t>
            </w:r>
            <w:r w:rsidRPr="00A817A6">
              <w:rPr>
                <w:color w:val="000000" w:themeColor="text1"/>
                <w:sz w:val="24"/>
                <w:szCs w:val="24"/>
              </w:rPr>
              <w:t>3.4</w:t>
            </w:r>
            <w:bookmarkEnd w:id="285"/>
          </w:p>
        </w:tc>
        <w:tc>
          <w:tcPr>
            <w:tcW w:w="9024" w:type="dxa"/>
          </w:tcPr>
          <w:p w:rsidR="000C3E84" w:rsidRPr="00A817A6" w:rsidRDefault="000C3E8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86" w:name="_Toc51510735"/>
            <w:r w:rsidRPr="00A817A6">
              <w:rPr>
                <w:color w:val="000000" w:themeColor="text1"/>
                <w:sz w:val="24"/>
                <w:szCs w:val="24"/>
              </w:rPr>
              <w:t>При нажатии на кнопку «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» напротив продукта, происх</w:t>
            </w:r>
            <w:r w:rsidRPr="00A817A6">
              <w:rPr>
                <w:color w:val="000000" w:themeColor="text1"/>
                <w:sz w:val="24"/>
                <w:szCs w:val="24"/>
              </w:rPr>
              <w:t>одит удаление этого продукта из корзины и выводится сообщение «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Cart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item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removed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successfully</w:t>
            </w:r>
            <w:r w:rsidRPr="00A817A6">
              <w:rPr>
                <w:color w:val="000000" w:themeColor="text1"/>
                <w:sz w:val="24"/>
                <w:szCs w:val="24"/>
              </w:rPr>
              <w:t>»</w:t>
            </w:r>
            <w:bookmarkEnd w:id="286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A81787" w:rsidRPr="00A817A6" w:rsidRDefault="00A81787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CE58D4" w:rsidRPr="00A817A6" w:rsidRDefault="00882005" w:rsidP="00BC48AC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287" w:name="_Toc51510736"/>
      <w:r w:rsidRPr="00A817A6">
        <w:rPr>
          <w:b/>
          <w:color w:val="000000" w:themeColor="text1"/>
          <w:sz w:val="24"/>
          <w:szCs w:val="24"/>
        </w:rPr>
        <w:t>6</w:t>
      </w:r>
      <w:r w:rsidR="00CE58D4" w:rsidRPr="00A817A6">
        <w:rPr>
          <w:b/>
          <w:color w:val="000000" w:themeColor="text1"/>
          <w:sz w:val="24"/>
          <w:szCs w:val="24"/>
        </w:rPr>
        <w:t xml:space="preserve">. </w:t>
      </w:r>
      <w:bookmarkEnd w:id="85"/>
      <w:r w:rsidR="00BC48AC" w:rsidRPr="00A817A6">
        <w:rPr>
          <w:b/>
          <w:color w:val="000000" w:themeColor="text1"/>
          <w:sz w:val="24"/>
          <w:szCs w:val="24"/>
        </w:rPr>
        <w:t>Аутентифицированный пользователь (как покупатель)</w:t>
      </w:r>
      <w:bookmarkEnd w:id="287"/>
    </w:p>
    <w:p w:rsidR="00CE58D4" w:rsidRPr="00A817A6" w:rsidRDefault="00CE58D4" w:rsidP="0044434A">
      <w:pPr>
        <w:pStyle w:val="1"/>
        <w:ind w:left="284"/>
        <w:outlineLvl w:val="0"/>
        <w:rPr>
          <w:b/>
          <w:color w:val="000000" w:themeColor="text1"/>
          <w:sz w:val="24"/>
          <w:szCs w:val="24"/>
        </w:rPr>
      </w:pPr>
      <w:bookmarkStart w:id="288" w:name="_Toc287133716"/>
      <w:bookmarkStart w:id="289" w:name="_Toc51510737"/>
      <w:r w:rsidRPr="00A817A6">
        <w:rPr>
          <w:b/>
          <w:color w:val="000000" w:themeColor="text1"/>
          <w:sz w:val="24"/>
          <w:szCs w:val="24"/>
        </w:rPr>
        <w:t>Общие сведения</w:t>
      </w:r>
      <w:bookmarkEnd w:id="288"/>
      <w:bookmarkEnd w:id="289"/>
    </w:p>
    <w:p w:rsidR="00BC48AC" w:rsidRPr="00A817A6" w:rsidRDefault="00BC48AC" w:rsidP="0044434A">
      <w:pPr>
        <w:pStyle w:val="1"/>
        <w:spacing w:line="360" w:lineRule="auto"/>
        <w:jc w:val="both"/>
        <w:outlineLvl w:val="0"/>
        <w:rPr>
          <w:color w:val="000000" w:themeColor="text1"/>
          <w:sz w:val="24"/>
          <w:szCs w:val="24"/>
        </w:rPr>
      </w:pPr>
      <w:bookmarkStart w:id="290" w:name="_Toc287133717"/>
      <w:bookmarkStart w:id="291" w:name="_Toc51510738"/>
      <w:r w:rsidRPr="00A817A6">
        <w:rPr>
          <w:color w:val="000000" w:themeColor="text1"/>
          <w:sz w:val="24"/>
          <w:szCs w:val="24"/>
        </w:rPr>
        <w:t>Да</w:t>
      </w:r>
      <w:r w:rsidR="00D37244" w:rsidRPr="00A817A6">
        <w:rPr>
          <w:color w:val="000000" w:themeColor="text1"/>
          <w:sz w:val="24"/>
          <w:szCs w:val="24"/>
        </w:rPr>
        <w:t>нную часть системы может видеть пользователь</w:t>
      </w:r>
      <w:r w:rsidRPr="00A817A6">
        <w:rPr>
          <w:color w:val="000000" w:themeColor="text1"/>
          <w:sz w:val="24"/>
          <w:szCs w:val="24"/>
        </w:rPr>
        <w:t xml:space="preserve"> </w:t>
      </w:r>
      <w:r w:rsidR="00E72F8C" w:rsidRPr="00A817A6">
        <w:rPr>
          <w:color w:val="000000" w:themeColor="text1"/>
          <w:sz w:val="24"/>
          <w:szCs w:val="24"/>
        </w:rPr>
        <w:t xml:space="preserve">аутентифицированный </w:t>
      </w:r>
      <w:r w:rsidR="00D37244" w:rsidRPr="00A817A6">
        <w:rPr>
          <w:color w:val="000000" w:themeColor="text1"/>
          <w:sz w:val="24"/>
          <w:szCs w:val="24"/>
        </w:rPr>
        <w:t>как покупатель</w:t>
      </w:r>
      <w:r w:rsidRPr="00A817A6">
        <w:rPr>
          <w:color w:val="000000" w:themeColor="text1"/>
          <w:sz w:val="24"/>
          <w:szCs w:val="24"/>
        </w:rPr>
        <w:t xml:space="preserve">. </w:t>
      </w:r>
      <w:r w:rsidR="001F4288" w:rsidRPr="00A817A6">
        <w:rPr>
          <w:color w:val="000000" w:themeColor="text1"/>
          <w:sz w:val="24"/>
          <w:szCs w:val="24"/>
        </w:rPr>
        <w:t>Покупатель</w:t>
      </w:r>
      <w:r w:rsidR="00550F90" w:rsidRPr="00A817A6">
        <w:rPr>
          <w:color w:val="000000" w:themeColor="text1"/>
          <w:sz w:val="24"/>
          <w:szCs w:val="24"/>
        </w:rPr>
        <w:t xml:space="preserve"> </w:t>
      </w:r>
      <w:r w:rsidRPr="00A817A6">
        <w:rPr>
          <w:color w:val="000000" w:themeColor="text1"/>
          <w:sz w:val="24"/>
          <w:szCs w:val="24"/>
        </w:rPr>
        <w:t>может</w:t>
      </w:r>
      <w:bookmarkEnd w:id="290"/>
      <w:r w:rsidR="001F4288" w:rsidRPr="00A817A6">
        <w:rPr>
          <w:color w:val="000000" w:themeColor="text1"/>
          <w:sz w:val="24"/>
          <w:szCs w:val="24"/>
        </w:rPr>
        <w:t xml:space="preserve"> </w:t>
      </w:r>
      <w:r w:rsidR="00550F90" w:rsidRPr="00A817A6">
        <w:rPr>
          <w:color w:val="000000" w:themeColor="text1"/>
          <w:sz w:val="24"/>
          <w:szCs w:val="24"/>
        </w:rPr>
        <w:t>совершать заказы</w:t>
      </w:r>
      <w:r w:rsidRPr="00A817A6">
        <w:rPr>
          <w:color w:val="000000" w:themeColor="text1"/>
          <w:sz w:val="24"/>
          <w:szCs w:val="24"/>
        </w:rPr>
        <w:t xml:space="preserve"> </w:t>
      </w:r>
      <w:r w:rsidR="00550F90" w:rsidRPr="00A817A6">
        <w:rPr>
          <w:color w:val="000000" w:themeColor="text1"/>
          <w:sz w:val="24"/>
          <w:szCs w:val="24"/>
        </w:rPr>
        <w:t>и оставлять комментар</w:t>
      </w:r>
      <w:r w:rsidR="001F4288" w:rsidRPr="00A817A6">
        <w:rPr>
          <w:color w:val="000000" w:themeColor="text1"/>
          <w:sz w:val="24"/>
          <w:szCs w:val="24"/>
        </w:rPr>
        <w:t>и</w:t>
      </w:r>
      <w:r w:rsidRPr="00A817A6">
        <w:rPr>
          <w:color w:val="000000" w:themeColor="text1"/>
          <w:sz w:val="24"/>
          <w:szCs w:val="24"/>
        </w:rPr>
        <w:t>и о продуктах.</w:t>
      </w:r>
      <w:bookmarkEnd w:id="291"/>
    </w:p>
    <w:tbl>
      <w:tblPr>
        <w:tblW w:w="1018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3"/>
        <w:gridCol w:w="8610"/>
      </w:tblGrid>
      <w:tr w:rsidR="00A817A6" w:rsidRPr="00A817A6" w:rsidTr="00737DED">
        <w:tc>
          <w:tcPr>
            <w:tcW w:w="1573" w:type="dxa"/>
          </w:tcPr>
          <w:p w:rsidR="00BC48AC" w:rsidRPr="00A817A6" w:rsidRDefault="00BC48AC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2" w:name="_Toc51510739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292"/>
          </w:p>
        </w:tc>
        <w:tc>
          <w:tcPr>
            <w:tcW w:w="8610" w:type="dxa"/>
          </w:tcPr>
          <w:p w:rsidR="00BC48AC" w:rsidRPr="00A817A6" w:rsidRDefault="00BC48AC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3" w:name="_Toc51510740"/>
            <w:r w:rsidRPr="00A817A6">
              <w:rPr>
                <w:color w:val="000000" w:themeColor="text1"/>
                <w:sz w:val="24"/>
                <w:szCs w:val="24"/>
              </w:rPr>
              <w:t>О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писа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ние требования</w:t>
            </w:r>
            <w:bookmarkEnd w:id="293"/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882005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4" w:name="_Toc51510741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bookmarkEnd w:id="294"/>
          </w:p>
        </w:tc>
        <w:tc>
          <w:tcPr>
            <w:tcW w:w="8610" w:type="dxa"/>
          </w:tcPr>
          <w:p w:rsidR="00550F90" w:rsidRPr="00A817A6" w:rsidRDefault="00550F90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5" w:name="_Toc51510742"/>
            <w:r w:rsidRPr="00A817A6">
              <w:rPr>
                <w:color w:val="000000" w:themeColor="text1"/>
                <w:sz w:val="24"/>
                <w:szCs w:val="24"/>
              </w:rPr>
              <w:t>На странице корзины становится доступна кнопка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checkout</w:t>
            </w:r>
            <w:r w:rsidRPr="00A817A6">
              <w:rPr>
                <w:color w:val="000000" w:themeColor="text1"/>
                <w:sz w:val="24"/>
                <w:szCs w:val="24"/>
              </w:rPr>
              <w:t>” после нажатия на которую пользователь попадает на 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checkout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page</w:t>
            </w:r>
            <w:r w:rsidRPr="00A817A6">
              <w:rPr>
                <w:color w:val="000000" w:themeColor="text1"/>
                <w:sz w:val="24"/>
                <w:szCs w:val="24"/>
              </w:rPr>
              <w:t>”.</w:t>
            </w:r>
            <w:bookmarkEnd w:id="295"/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296" w:name="_Toc51510743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2</w:t>
            </w:r>
            <w:bookmarkEnd w:id="296"/>
          </w:p>
        </w:tc>
        <w:tc>
          <w:tcPr>
            <w:tcW w:w="8610" w:type="dxa"/>
          </w:tcPr>
          <w:p w:rsidR="00550F90" w:rsidRPr="00A817A6" w:rsidRDefault="00514981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7" w:name="_Toc51510744"/>
            <w:r w:rsidRPr="00A817A6">
              <w:rPr>
                <w:color w:val="000000" w:themeColor="text1"/>
                <w:sz w:val="24"/>
                <w:szCs w:val="24"/>
              </w:rPr>
              <w:t>На странице че</w:t>
            </w:r>
            <w:r w:rsidR="00550F90" w:rsidRPr="00A817A6">
              <w:rPr>
                <w:color w:val="000000" w:themeColor="text1"/>
                <w:sz w:val="24"/>
                <w:szCs w:val="24"/>
              </w:rPr>
              <w:t>каута демонстрируется корзина(описано выше) без возможности редактирования.</w:t>
            </w:r>
            <w:bookmarkEnd w:id="297"/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298" w:name="_Toc51510745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  <w:bookmarkEnd w:id="298"/>
          </w:p>
        </w:tc>
        <w:tc>
          <w:tcPr>
            <w:tcW w:w="8610" w:type="dxa"/>
          </w:tcPr>
          <w:p w:rsidR="00550F90" w:rsidRPr="00A817A6" w:rsidRDefault="002869C2" w:rsidP="002869C2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299" w:name="_Toc51510746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62848" behindDoc="0" locked="0" layoutInCell="1" allowOverlap="1" wp14:anchorId="791EBC7A" wp14:editId="2B317AC0">
                  <wp:simplePos x="0" y="0"/>
                  <wp:positionH relativeFrom="column">
                    <wp:posOffset>2797810</wp:posOffset>
                  </wp:positionH>
                  <wp:positionV relativeFrom="paragraph">
                    <wp:posOffset>911860</wp:posOffset>
                  </wp:positionV>
                  <wp:extent cx="2244725" cy="245364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72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51584" behindDoc="0" locked="0" layoutInCell="1" allowOverlap="1" wp14:anchorId="243ED6EB" wp14:editId="19C7AD92">
                  <wp:simplePos x="0" y="0"/>
                  <wp:positionH relativeFrom="column">
                    <wp:posOffset>-210185</wp:posOffset>
                  </wp:positionH>
                  <wp:positionV relativeFrom="paragraph">
                    <wp:posOffset>830580</wp:posOffset>
                  </wp:positionV>
                  <wp:extent cx="2775585" cy="248412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58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Кроме </w:t>
            </w:r>
            <w:r w:rsidR="00550F90" w:rsidRPr="00A817A6">
              <w:rPr>
                <w:color w:val="000000" w:themeColor="text1"/>
                <w:sz w:val="24"/>
                <w:szCs w:val="24"/>
              </w:rPr>
              <w:t>того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,</w:t>
            </w:r>
            <w:r w:rsidR="00550F90" w:rsidRPr="00A817A6">
              <w:rPr>
                <w:color w:val="000000" w:themeColor="text1"/>
                <w:sz w:val="24"/>
                <w:szCs w:val="24"/>
              </w:rPr>
              <w:t xml:space="preserve"> на странице чекаута есть форма для ввод</w:t>
            </w:r>
            <w:r w:rsidRPr="00A817A6">
              <w:rPr>
                <w:color w:val="000000" w:themeColor="text1"/>
                <w:sz w:val="24"/>
                <w:szCs w:val="24"/>
              </w:rPr>
              <w:t>а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 да</w:t>
            </w:r>
            <w:r w:rsidR="00550F90" w:rsidRPr="00A817A6">
              <w:rPr>
                <w:color w:val="000000" w:themeColor="text1"/>
                <w:sz w:val="24"/>
                <w:szCs w:val="24"/>
              </w:rPr>
              <w:t>нных необходимых для совершения заказа.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Названия полей приведены на скриншоте.</w:t>
            </w:r>
            <w:r w:rsidR="00550F90"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952BB" w:rsidRPr="00A817A6">
              <w:rPr>
                <w:noProof/>
                <w:color w:val="000000" w:themeColor="text1"/>
                <w:sz w:val="24"/>
                <w:szCs w:val="24"/>
              </w:rPr>
              <w:t>Никакое поле не может быть пустым во время нажатия кнопки “</w:t>
            </w:r>
            <w:r w:rsidR="00C952BB"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place</w:t>
            </w:r>
            <w:r w:rsidR="00C952BB"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C952BB"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t>order</w:t>
            </w:r>
            <w:r w:rsidR="00C952BB" w:rsidRPr="00A817A6">
              <w:rPr>
                <w:noProof/>
                <w:color w:val="000000" w:themeColor="text1"/>
                <w:sz w:val="24"/>
                <w:szCs w:val="24"/>
              </w:rPr>
              <w:t>”. В таком случае под каждым полем выводится сообщение об ошибке.</w:t>
            </w:r>
            <w:bookmarkEnd w:id="299"/>
            <w:r w:rsidR="00C952BB"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00" w:name="_Toc51510747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bookmarkEnd w:id="300"/>
          </w:p>
        </w:tc>
        <w:tc>
          <w:tcPr>
            <w:tcW w:w="8610" w:type="dxa"/>
          </w:tcPr>
          <w:p w:rsidR="00550F90" w:rsidRPr="00A817A6" w:rsidRDefault="00550F90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01" w:name="_Toc51510748"/>
            <w:r w:rsidRPr="00A817A6">
              <w:rPr>
                <w:color w:val="000000" w:themeColor="text1"/>
                <w:sz w:val="24"/>
                <w:szCs w:val="24"/>
              </w:rPr>
              <w:t>Поле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First Name</w:t>
            </w:r>
            <w:r w:rsidR="00C952BB"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Last Name</w:t>
            </w:r>
            <w:r w:rsidR="00C952BB" w:rsidRPr="00A817A6">
              <w:rPr>
                <w:color w:val="000000" w:themeColor="text1"/>
                <w:sz w:val="24"/>
                <w:szCs w:val="24"/>
                <w:lang w:val="en-US"/>
              </w:rPr>
              <w:t>, delivery address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принимает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любую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строку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.</w:t>
            </w:r>
            <w:bookmarkEnd w:id="301"/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02" w:name="_Toc51510749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5</w:t>
            </w:r>
            <w:bookmarkEnd w:id="302"/>
          </w:p>
        </w:tc>
        <w:tc>
          <w:tcPr>
            <w:tcW w:w="8610" w:type="dxa"/>
          </w:tcPr>
          <w:p w:rsidR="00550F90" w:rsidRPr="00A817A6" w:rsidRDefault="00C952BB" w:rsidP="002869C2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03" w:name="_Toc51510750"/>
            <w:r w:rsidRPr="00A817A6">
              <w:rPr>
                <w:color w:val="000000" w:themeColor="text1"/>
                <w:sz w:val="24"/>
                <w:szCs w:val="24"/>
              </w:rPr>
              <w:t xml:space="preserve">Поле </w:t>
            </w:r>
            <w:r w:rsidR="002869C2" w:rsidRPr="00A817A6">
              <w:rPr>
                <w:color w:val="000000" w:themeColor="text1"/>
                <w:sz w:val="24"/>
                <w:szCs w:val="24"/>
              </w:rPr>
              <w:t>«</w:t>
            </w:r>
            <w:r w:rsidRPr="00A817A6">
              <w:rPr>
                <w:color w:val="000000" w:themeColor="text1"/>
                <w:sz w:val="24"/>
                <w:szCs w:val="24"/>
              </w:rPr>
              <w:t>телефон</w:t>
            </w:r>
            <w:r w:rsidR="002869C2" w:rsidRPr="00A817A6">
              <w:rPr>
                <w:color w:val="000000" w:themeColor="text1"/>
                <w:sz w:val="24"/>
                <w:szCs w:val="24"/>
              </w:rPr>
              <w:t>»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принимает только цифры, может начина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е</w:t>
            </w:r>
            <w:r w:rsidRPr="00A817A6">
              <w:rPr>
                <w:color w:val="000000" w:themeColor="text1"/>
                <w:sz w:val="24"/>
                <w:szCs w:val="24"/>
              </w:rPr>
              <w:t>тся с плюса, от 7 до 11 цифр.</w:t>
            </w:r>
            <w:bookmarkEnd w:id="303"/>
          </w:p>
        </w:tc>
      </w:tr>
      <w:tr w:rsidR="00A817A6" w:rsidRPr="00A817A6" w:rsidTr="00737DED">
        <w:tc>
          <w:tcPr>
            <w:tcW w:w="1573" w:type="dxa"/>
          </w:tcPr>
          <w:p w:rsidR="00550F90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04" w:name="_Toc51510751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6</w:t>
            </w:r>
            <w:bookmarkEnd w:id="304"/>
          </w:p>
        </w:tc>
        <w:tc>
          <w:tcPr>
            <w:tcW w:w="8610" w:type="dxa"/>
          </w:tcPr>
          <w:p w:rsidR="00550F90" w:rsidRPr="00A817A6" w:rsidRDefault="00C952BB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05" w:name="_Toc51510752"/>
            <w:r w:rsidRPr="00A817A6">
              <w:rPr>
                <w:color w:val="000000" w:themeColor="text1"/>
                <w:sz w:val="24"/>
                <w:szCs w:val="24"/>
              </w:rPr>
              <w:t xml:space="preserve">Поле </w:t>
            </w:r>
            <w:r w:rsidR="002869C2" w:rsidRPr="00A817A6">
              <w:rPr>
                <w:color w:val="000000" w:themeColor="text1"/>
                <w:sz w:val="24"/>
                <w:szCs w:val="24"/>
              </w:rPr>
              <w:t>«</w:t>
            </w:r>
            <w:r w:rsidRPr="00A817A6">
              <w:rPr>
                <w:color w:val="000000" w:themeColor="text1"/>
                <w:sz w:val="24"/>
                <w:szCs w:val="24"/>
              </w:rPr>
              <w:t>дата доставки</w:t>
            </w:r>
            <w:r w:rsidR="002869C2" w:rsidRPr="00A817A6">
              <w:rPr>
                <w:color w:val="000000" w:themeColor="text1"/>
                <w:sz w:val="24"/>
                <w:szCs w:val="24"/>
              </w:rPr>
              <w:t>»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принимает дату по шаблону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yyyy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-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MM</w:t>
            </w:r>
            <w:r w:rsidRPr="00A817A6">
              <w:rPr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dd</w:t>
            </w:r>
            <w:bookmarkEnd w:id="305"/>
            <w:proofErr w:type="spellEnd"/>
          </w:p>
        </w:tc>
      </w:tr>
      <w:tr w:rsidR="00A817A6" w:rsidRPr="00A817A6" w:rsidTr="00737DED">
        <w:tc>
          <w:tcPr>
            <w:tcW w:w="1573" w:type="dxa"/>
          </w:tcPr>
          <w:p w:rsidR="00C952BB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06" w:name="_Toc51510753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7</w:t>
            </w:r>
            <w:bookmarkEnd w:id="306"/>
          </w:p>
        </w:tc>
        <w:tc>
          <w:tcPr>
            <w:tcW w:w="8610" w:type="dxa"/>
          </w:tcPr>
          <w:p w:rsidR="00C952BB" w:rsidRPr="00A817A6" w:rsidRDefault="00C952BB" w:rsidP="00BA37EE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07" w:name="_Toc51510754"/>
            <w:r w:rsidRPr="00A817A6">
              <w:rPr>
                <w:color w:val="000000" w:themeColor="text1"/>
                <w:sz w:val="24"/>
                <w:szCs w:val="24"/>
              </w:rPr>
              <w:t>Поле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Payment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method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” является </w:t>
            </w:r>
            <w:r w:rsidR="00BA37EE" w:rsidRPr="00A817A6">
              <w:rPr>
                <w:color w:val="000000" w:themeColor="text1"/>
                <w:sz w:val="24"/>
                <w:szCs w:val="24"/>
                <w:lang w:val="en-US"/>
              </w:rPr>
              <w:t>select</w:t>
            </w:r>
            <w:r w:rsidR="00BA37EE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BA37EE" w:rsidRPr="00A817A6">
              <w:rPr>
                <w:color w:val="000000" w:themeColor="text1"/>
                <w:sz w:val="24"/>
                <w:szCs w:val="24"/>
                <w:lang w:val="en-US"/>
              </w:rPr>
              <w:t>box</w:t>
            </w:r>
            <w:r w:rsidRPr="00A817A6">
              <w:rPr>
                <w:color w:val="000000" w:themeColor="text1"/>
                <w:sz w:val="24"/>
                <w:szCs w:val="24"/>
              </w:rPr>
              <w:t>, и предоставляет способы оплаты, карта либо наличные.</w:t>
            </w:r>
            <w:r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1C5A765C" wp14:editId="557B635D">
                  <wp:extent cx="4648200" cy="9356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10" cy="94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07"/>
          </w:p>
        </w:tc>
      </w:tr>
      <w:tr w:rsidR="00A817A6" w:rsidRPr="00A817A6" w:rsidTr="00737DED">
        <w:trPr>
          <w:trHeight w:val="4319"/>
        </w:trPr>
        <w:tc>
          <w:tcPr>
            <w:tcW w:w="1573" w:type="dxa"/>
          </w:tcPr>
          <w:p w:rsidR="00C952BB" w:rsidRPr="00A817A6" w:rsidRDefault="00882005" w:rsidP="00C952BB">
            <w:pPr>
              <w:pStyle w:val="1"/>
              <w:outlineLvl w:val="0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bookmarkStart w:id="308" w:name="_Toc51510755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bookmarkEnd w:id="308"/>
          </w:p>
        </w:tc>
        <w:tc>
          <w:tcPr>
            <w:tcW w:w="8610" w:type="dxa"/>
          </w:tcPr>
          <w:p w:rsidR="00C952BB" w:rsidRPr="00A817A6" w:rsidRDefault="008F0E70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09" w:name="_Toc51510756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anchor distT="0" distB="0" distL="114300" distR="114300" simplePos="0" relativeHeight="251674112" behindDoc="0" locked="0" layoutInCell="1" allowOverlap="1" wp14:anchorId="799FCC9C" wp14:editId="0279771C">
                  <wp:simplePos x="0" y="0"/>
                  <wp:positionH relativeFrom="column">
                    <wp:posOffset>2500630</wp:posOffset>
                  </wp:positionH>
                  <wp:positionV relativeFrom="paragraph">
                    <wp:posOffset>31115</wp:posOffset>
                  </wp:positionV>
                  <wp:extent cx="2560320" cy="2586355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8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3728A" w:rsidRPr="00A817A6">
              <w:rPr>
                <w:color w:val="000000" w:themeColor="text1"/>
                <w:sz w:val="24"/>
                <w:szCs w:val="24"/>
              </w:rPr>
              <w:t>Если пользователь ввел часть полей удачно, а часть неудачно, то удачные значения сохраняются в полях.</w:t>
            </w:r>
            <w:bookmarkEnd w:id="309"/>
            <w:r w:rsidR="00A3728A" w:rsidRPr="00A817A6">
              <w:rPr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737DED">
        <w:trPr>
          <w:trHeight w:val="2357"/>
        </w:trPr>
        <w:tc>
          <w:tcPr>
            <w:tcW w:w="1573" w:type="dxa"/>
          </w:tcPr>
          <w:p w:rsidR="00B12CD7" w:rsidRPr="00A817A6" w:rsidRDefault="00882005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10" w:name="_Toc51510757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9</w:t>
            </w:r>
            <w:bookmarkEnd w:id="310"/>
          </w:p>
        </w:tc>
        <w:tc>
          <w:tcPr>
            <w:tcW w:w="8610" w:type="dxa"/>
          </w:tcPr>
          <w:p w:rsidR="00B12CD7" w:rsidRPr="00A817A6" w:rsidRDefault="00B12CD7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1" w:name="_Toc51510758"/>
            <w:r w:rsidRPr="00A817A6">
              <w:rPr>
                <w:color w:val="000000" w:themeColor="text1"/>
                <w:sz w:val="24"/>
                <w:szCs w:val="24"/>
              </w:rPr>
              <w:t xml:space="preserve">После удачного ввода данных в форму и нажатия кнопки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place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order</w:t>
            </w:r>
            <w:r w:rsidRPr="00A817A6">
              <w:rPr>
                <w:color w:val="000000" w:themeColor="text1"/>
                <w:sz w:val="24"/>
                <w:szCs w:val="24"/>
              </w:rPr>
              <w:t>, пользователь попадает на страницу обзора совершенного заказа. На данной странице отображается</w:t>
            </w:r>
            <w:bookmarkEnd w:id="311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B12CD7" w:rsidRPr="00A817A6" w:rsidRDefault="00B12CD7" w:rsidP="00B12CD7">
            <w:pPr>
              <w:pStyle w:val="1"/>
              <w:numPr>
                <w:ilvl w:val="0"/>
                <w:numId w:val="1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2" w:name="_Toc51510759"/>
            <w:r w:rsidRPr="00A817A6">
              <w:rPr>
                <w:color w:val="000000" w:themeColor="text1"/>
                <w:sz w:val="24"/>
                <w:szCs w:val="24"/>
              </w:rPr>
              <w:t>Состав совершенного заказа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(список продуктов)</w:t>
            </w:r>
            <w:bookmarkEnd w:id="312"/>
          </w:p>
          <w:p w:rsidR="00B12CD7" w:rsidRPr="00A817A6" w:rsidRDefault="00B12CD7" w:rsidP="00B12CD7">
            <w:pPr>
              <w:pStyle w:val="1"/>
              <w:numPr>
                <w:ilvl w:val="0"/>
                <w:numId w:val="1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3" w:name="_Toc51510760"/>
            <w:r w:rsidRPr="00A817A6">
              <w:rPr>
                <w:color w:val="000000" w:themeColor="text1"/>
                <w:sz w:val="24"/>
                <w:szCs w:val="24"/>
              </w:rPr>
              <w:t>Сумма заказа</w:t>
            </w:r>
            <w:bookmarkEnd w:id="313"/>
          </w:p>
          <w:p w:rsidR="00B12CD7" w:rsidRPr="00A817A6" w:rsidRDefault="00B12CD7" w:rsidP="00B12CD7">
            <w:pPr>
              <w:pStyle w:val="1"/>
              <w:numPr>
                <w:ilvl w:val="0"/>
                <w:numId w:val="1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4" w:name="_Toc51510761"/>
            <w:r w:rsidRPr="00A817A6">
              <w:rPr>
                <w:color w:val="000000" w:themeColor="text1"/>
                <w:sz w:val="24"/>
                <w:szCs w:val="24"/>
              </w:rPr>
              <w:t>Количество продуктов</w:t>
            </w:r>
            <w:bookmarkEnd w:id="314"/>
          </w:p>
          <w:p w:rsidR="00B12CD7" w:rsidRPr="00A817A6" w:rsidRDefault="00B12CD7" w:rsidP="00B12CD7">
            <w:pPr>
              <w:pStyle w:val="1"/>
              <w:numPr>
                <w:ilvl w:val="0"/>
                <w:numId w:val="15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5" w:name="_Toc51510762"/>
            <w:r w:rsidRPr="00A817A6">
              <w:rPr>
                <w:color w:val="000000" w:themeColor="text1"/>
                <w:sz w:val="24"/>
                <w:szCs w:val="24"/>
              </w:rPr>
              <w:t xml:space="preserve">Данные о пользователе введенные на странице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checkout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bookmarkEnd w:id="315"/>
          </w:p>
          <w:p w:rsidR="008F6A70" w:rsidRPr="00A817A6" w:rsidRDefault="008F6A70" w:rsidP="008F6A70">
            <w:pPr>
              <w:pStyle w:val="1"/>
              <w:ind w:left="720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6" w:name="_Toc51510763"/>
            <w:r w:rsidRPr="00A817A6">
              <w:rPr>
                <w:color w:val="000000" w:themeColor="text1"/>
                <w:sz w:val="24"/>
                <w:szCs w:val="24"/>
              </w:rPr>
              <w:t>Данная страница не имеет полей для ввода данных</w:t>
            </w:r>
            <w:bookmarkEnd w:id="316"/>
          </w:p>
        </w:tc>
      </w:tr>
      <w:tr w:rsidR="00A817A6" w:rsidRPr="00A817A6" w:rsidTr="00737DED">
        <w:trPr>
          <w:trHeight w:val="2357"/>
        </w:trPr>
        <w:tc>
          <w:tcPr>
            <w:tcW w:w="1573" w:type="dxa"/>
          </w:tcPr>
          <w:p w:rsidR="00521016" w:rsidRPr="00A817A6" w:rsidRDefault="00882005" w:rsidP="00521016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17" w:name="_Toc51510764"/>
            <w:r w:rsidRPr="00A817A6">
              <w:rPr>
                <w:color w:val="000000" w:themeColor="text1"/>
                <w:sz w:val="24"/>
                <w:szCs w:val="24"/>
              </w:rPr>
              <w:t>R 6.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bookmarkEnd w:id="317"/>
          </w:p>
        </w:tc>
        <w:tc>
          <w:tcPr>
            <w:tcW w:w="8610" w:type="dxa"/>
          </w:tcPr>
          <w:p w:rsidR="00521016" w:rsidRPr="00A817A6" w:rsidRDefault="00521016" w:rsidP="00474B06">
            <w:pPr>
              <w:pStyle w:val="1"/>
              <w:spacing w:line="360" w:lineRule="auto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18" w:name="_Toc51510765"/>
            <w:r w:rsidRPr="00A817A6">
              <w:rPr>
                <w:color w:val="000000" w:themeColor="text1"/>
                <w:sz w:val="24"/>
                <w:szCs w:val="24"/>
              </w:rPr>
              <w:t>На странице подробной информации о продукте покупатель может ост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а</w:t>
            </w:r>
            <w:r w:rsidRPr="00A817A6">
              <w:rPr>
                <w:color w:val="000000" w:themeColor="text1"/>
                <w:sz w:val="24"/>
                <w:szCs w:val="24"/>
              </w:rPr>
              <w:t>в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ля</w:t>
            </w:r>
            <w:r w:rsidRPr="00A817A6">
              <w:rPr>
                <w:color w:val="000000" w:themeColor="text1"/>
                <w:sz w:val="24"/>
                <w:szCs w:val="24"/>
              </w:rPr>
              <w:t>ть ком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м</w:t>
            </w:r>
            <w:r w:rsidRPr="00A817A6">
              <w:rPr>
                <w:color w:val="000000" w:themeColor="text1"/>
                <w:sz w:val="24"/>
                <w:szCs w:val="24"/>
              </w:rPr>
              <w:t>ентарий и оценку о продукте. При вводе пустой строки в поле ком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м</w:t>
            </w:r>
            <w:r w:rsidRPr="00A817A6">
              <w:rPr>
                <w:color w:val="000000" w:themeColor="text1"/>
                <w:sz w:val="24"/>
                <w:szCs w:val="24"/>
              </w:rPr>
              <w:t>ентар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и</w:t>
            </w:r>
            <w:r w:rsidRPr="00A817A6">
              <w:rPr>
                <w:color w:val="000000" w:themeColor="text1"/>
                <w:sz w:val="24"/>
                <w:szCs w:val="24"/>
              </w:rPr>
              <w:t>я выпадет сообщение об ошибке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can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’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be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empty</w:t>
            </w:r>
            <w:r w:rsidRPr="00A817A6">
              <w:rPr>
                <w:color w:val="000000" w:themeColor="text1"/>
                <w:sz w:val="24"/>
                <w:szCs w:val="24"/>
              </w:rPr>
              <w:t>”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. При вводе более 200 символов, выпа</w:t>
            </w:r>
            <w:r w:rsidRPr="00A817A6">
              <w:rPr>
                <w:color w:val="000000" w:themeColor="text1"/>
                <w:sz w:val="24"/>
                <w:szCs w:val="24"/>
              </w:rPr>
              <w:t>дает сообщение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max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length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200 characters”. Оценка выставляется по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radio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button</w:t>
            </w:r>
            <w:r w:rsidRPr="00A817A6">
              <w:rPr>
                <w:color w:val="000000" w:themeColor="text1"/>
                <w:sz w:val="24"/>
                <w:szCs w:val="24"/>
              </w:rPr>
              <w:t>(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default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5). Далее комментарий отправляется на 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проверку</w:t>
            </w:r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bookmarkEnd w:id="318"/>
          </w:p>
        </w:tc>
      </w:tr>
    </w:tbl>
    <w:p w:rsidR="0044434A" w:rsidRPr="00A817A6" w:rsidRDefault="0044434A" w:rsidP="0044434A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p w:rsidR="0044434A" w:rsidRPr="00A817A6" w:rsidRDefault="0044434A" w:rsidP="0044434A">
      <w:pPr>
        <w:pStyle w:val="1"/>
        <w:outlineLvl w:val="0"/>
        <w:rPr>
          <w:b/>
          <w:color w:val="000000" w:themeColor="text1"/>
          <w:sz w:val="24"/>
          <w:szCs w:val="24"/>
        </w:rPr>
      </w:pPr>
      <w:bookmarkStart w:id="319" w:name="_Toc51510766"/>
      <w:r w:rsidRPr="00A817A6">
        <w:rPr>
          <w:b/>
          <w:color w:val="000000" w:themeColor="text1"/>
          <w:sz w:val="24"/>
          <w:szCs w:val="24"/>
        </w:rPr>
        <w:t>7. Аутентифицированный пользователь (как админ)</w:t>
      </w:r>
      <w:bookmarkEnd w:id="319"/>
    </w:p>
    <w:p w:rsidR="0044434A" w:rsidRPr="00A817A6" w:rsidRDefault="0044434A" w:rsidP="0044434A">
      <w:pPr>
        <w:pStyle w:val="1"/>
        <w:ind w:left="284"/>
        <w:outlineLvl w:val="0"/>
        <w:rPr>
          <w:b/>
          <w:color w:val="000000" w:themeColor="text1"/>
          <w:sz w:val="24"/>
          <w:szCs w:val="24"/>
        </w:rPr>
      </w:pPr>
      <w:bookmarkStart w:id="320" w:name="_Toc51510767"/>
      <w:r w:rsidRPr="00A817A6">
        <w:rPr>
          <w:b/>
          <w:color w:val="000000" w:themeColor="text1"/>
          <w:sz w:val="24"/>
          <w:szCs w:val="24"/>
        </w:rPr>
        <w:t>Общие сведения</w:t>
      </w:r>
      <w:bookmarkEnd w:id="320"/>
    </w:p>
    <w:p w:rsidR="00BC48AC" w:rsidRPr="00A817A6" w:rsidRDefault="00BC48AC" w:rsidP="00BC48AC">
      <w:pPr>
        <w:pStyle w:val="1"/>
        <w:jc w:val="both"/>
        <w:rPr>
          <w:b/>
          <w:color w:val="000000" w:themeColor="text1"/>
          <w:sz w:val="24"/>
          <w:szCs w:val="24"/>
        </w:rPr>
      </w:pPr>
    </w:p>
    <w:p w:rsidR="00BC48AC" w:rsidRPr="00A817A6" w:rsidRDefault="00BC48AC" w:rsidP="006A5BC3">
      <w:pPr>
        <w:pStyle w:val="1"/>
        <w:spacing w:line="360" w:lineRule="auto"/>
        <w:ind w:firstLine="851"/>
        <w:jc w:val="both"/>
        <w:rPr>
          <w:color w:val="000000" w:themeColor="text1"/>
          <w:sz w:val="24"/>
          <w:szCs w:val="24"/>
        </w:rPr>
      </w:pPr>
      <w:r w:rsidRPr="00A817A6">
        <w:rPr>
          <w:color w:val="000000" w:themeColor="text1"/>
          <w:sz w:val="24"/>
          <w:szCs w:val="24"/>
        </w:rPr>
        <w:t>Данную часть системы может видеть пользователь с ролью админ. Админ может просм</w:t>
      </w:r>
      <w:r w:rsidR="00474B06" w:rsidRPr="00A817A6">
        <w:rPr>
          <w:color w:val="000000" w:themeColor="text1"/>
          <w:sz w:val="24"/>
          <w:szCs w:val="24"/>
        </w:rPr>
        <w:t>а</w:t>
      </w:r>
      <w:r w:rsidRPr="00A817A6">
        <w:rPr>
          <w:color w:val="000000" w:themeColor="text1"/>
          <w:sz w:val="24"/>
          <w:szCs w:val="24"/>
        </w:rPr>
        <w:t>тривать меню админа, редактировать, создавать, удалять продукты. А также подтверждать</w:t>
      </w:r>
      <w:r w:rsidR="0009327F" w:rsidRPr="00A817A6">
        <w:rPr>
          <w:color w:val="000000" w:themeColor="text1"/>
          <w:sz w:val="24"/>
          <w:szCs w:val="24"/>
        </w:rPr>
        <w:t xml:space="preserve"> или отклонять</w:t>
      </w:r>
      <w:r w:rsidRPr="00A817A6">
        <w:rPr>
          <w:color w:val="000000" w:themeColor="text1"/>
          <w:sz w:val="24"/>
          <w:szCs w:val="24"/>
        </w:rPr>
        <w:t xml:space="preserve"> комментарии пользователей.</w:t>
      </w:r>
    </w:p>
    <w:p w:rsidR="00BC48AC" w:rsidRPr="00A817A6" w:rsidRDefault="00BC48AC" w:rsidP="00CE58D4">
      <w:pPr>
        <w:pStyle w:val="1"/>
        <w:outlineLvl w:val="0"/>
        <w:rPr>
          <w:b/>
          <w:color w:val="000000" w:themeColor="text1"/>
          <w:sz w:val="24"/>
          <w:szCs w:val="24"/>
        </w:rPr>
      </w:pPr>
    </w:p>
    <w:tbl>
      <w:tblPr>
        <w:tblW w:w="10183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0"/>
        <w:gridCol w:w="8563"/>
      </w:tblGrid>
      <w:tr w:rsidR="00A817A6" w:rsidRPr="00A817A6" w:rsidTr="00737DED">
        <w:tc>
          <w:tcPr>
            <w:tcW w:w="1620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21" w:name="_Toc287133718"/>
            <w:bookmarkStart w:id="322" w:name="_Toc51510768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bookmarkEnd w:id="321"/>
            <w:bookmarkEnd w:id="322"/>
          </w:p>
        </w:tc>
        <w:tc>
          <w:tcPr>
            <w:tcW w:w="856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23" w:name="_Toc287133719"/>
            <w:bookmarkStart w:id="324" w:name="_Toc51510769"/>
            <w:r w:rsidRPr="00A817A6">
              <w:rPr>
                <w:color w:val="000000" w:themeColor="text1"/>
                <w:sz w:val="24"/>
                <w:szCs w:val="24"/>
              </w:rPr>
              <w:t>О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писа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ние требования</w:t>
            </w:r>
            <w:bookmarkEnd w:id="323"/>
            <w:bookmarkEnd w:id="324"/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6A5BC3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25" w:name="_Toc287133720"/>
            <w:bookmarkStart w:id="326" w:name="_Toc51510770"/>
            <w:r w:rsidRPr="00A817A6">
              <w:rPr>
                <w:color w:val="000000" w:themeColor="text1"/>
                <w:sz w:val="24"/>
                <w:szCs w:val="24"/>
              </w:rPr>
              <w:t>R 7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>.</w:t>
            </w:r>
            <w:r w:rsidR="00CE58D4"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bookmarkEnd w:id="325"/>
            <w:bookmarkEnd w:id="326"/>
          </w:p>
        </w:tc>
        <w:tc>
          <w:tcPr>
            <w:tcW w:w="856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27" w:name="_Toc287133721"/>
            <w:bookmarkStart w:id="328" w:name="_Toc51510771"/>
            <w:r w:rsidRPr="00A817A6">
              <w:rPr>
                <w:color w:val="000000" w:themeColor="text1"/>
                <w:sz w:val="24"/>
                <w:szCs w:val="24"/>
              </w:rPr>
              <w:t>На главной странице администратора (</w:t>
            </w:r>
            <w:proofErr w:type="spellStart"/>
            <w:r w:rsidR="00514981" w:rsidRPr="00A817A6">
              <w:rPr>
                <w:color w:val="000000" w:themeColor="text1"/>
                <w:sz w:val="24"/>
                <w:szCs w:val="24"/>
                <w:lang w:val="en-US"/>
              </w:rPr>
              <w:t>adminMenu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jsp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) расположено понятное пользовательское меню в виде ссылок</w:t>
            </w:r>
            <w:bookmarkEnd w:id="327"/>
            <w:bookmarkEnd w:id="328"/>
          </w:p>
          <w:p w:rsidR="00CE58D4" w:rsidRPr="00A817A6" w:rsidRDefault="00CE58D4" w:rsidP="00CE58D4">
            <w:pPr>
              <w:pStyle w:val="1"/>
              <w:numPr>
                <w:ilvl w:val="0"/>
                <w:numId w:val="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29" w:name="_Toc287133722"/>
            <w:bookmarkStart w:id="330" w:name="_Toc51510772"/>
            <w:r w:rsidRPr="00A817A6">
              <w:rPr>
                <w:color w:val="000000" w:themeColor="text1"/>
                <w:sz w:val="24"/>
                <w:szCs w:val="24"/>
              </w:rPr>
              <w:t>Добавить новый товар</w:t>
            </w:r>
            <w:bookmarkEnd w:id="329"/>
            <w:bookmarkEnd w:id="330"/>
          </w:p>
          <w:p w:rsidR="00CE58D4" w:rsidRPr="00A817A6" w:rsidRDefault="00CE58D4" w:rsidP="00CE58D4">
            <w:pPr>
              <w:pStyle w:val="1"/>
              <w:numPr>
                <w:ilvl w:val="0"/>
                <w:numId w:val="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1" w:name="_Toc287133723"/>
            <w:bookmarkStart w:id="332" w:name="_Toc51510773"/>
            <w:r w:rsidRPr="00A817A6">
              <w:rPr>
                <w:color w:val="000000" w:themeColor="text1"/>
                <w:sz w:val="24"/>
                <w:szCs w:val="24"/>
              </w:rPr>
              <w:t>Редактировать товар</w:t>
            </w:r>
            <w:bookmarkEnd w:id="331"/>
            <w:r w:rsidR="00514981" w:rsidRPr="00A817A6">
              <w:rPr>
                <w:color w:val="000000" w:themeColor="text1"/>
                <w:sz w:val="24"/>
                <w:szCs w:val="24"/>
              </w:rPr>
              <w:t>ы</w:t>
            </w:r>
            <w:bookmarkEnd w:id="332"/>
          </w:p>
          <w:p w:rsidR="00514981" w:rsidRPr="00A817A6" w:rsidRDefault="00514981" w:rsidP="00CE58D4">
            <w:pPr>
              <w:pStyle w:val="1"/>
              <w:numPr>
                <w:ilvl w:val="0"/>
                <w:numId w:val="7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3" w:name="_Toc51510774"/>
            <w:r w:rsidRPr="00A817A6">
              <w:rPr>
                <w:color w:val="000000" w:themeColor="text1"/>
                <w:sz w:val="24"/>
                <w:szCs w:val="24"/>
              </w:rPr>
              <w:t>Модерировать комментарии</w:t>
            </w:r>
            <w:bookmarkEnd w:id="333"/>
          </w:p>
          <w:p w:rsidR="00CE58D4" w:rsidRPr="00A817A6" w:rsidRDefault="00514981" w:rsidP="00514981">
            <w:pPr>
              <w:pStyle w:val="1"/>
              <w:ind w:left="720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4" w:name="_Toc51510775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08DB1929" wp14:editId="5860DEE9">
                  <wp:extent cx="2598420" cy="16928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78" cy="170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34"/>
            <w:r w:rsidR="00CE58D4" w:rsidRPr="00A817A6">
              <w:rPr>
                <w:color w:val="000000" w:themeColor="text1"/>
                <w:sz w:val="24"/>
                <w:szCs w:val="24"/>
              </w:rPr>
              <w:br/>
            </w:r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5" w:name="_Toc51510776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335"/>
          </w:p>
        </w:tc>
        <w:tc>
          <w:tcPr>
            <w:tcW w:w="8563" w:type="dxa"/>
          </w:tcPr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6" w:name="_Toc287133732"/>
            <w:bookmarkStart w:id="337" w:name="_Toc51510777"/>
            <w:r w:rsidRPr="00A817A6">
              <w:rPr>
                <w:color w:val="000000" w:themeColor="text1"/>
                <w:sz w:val="24"/>
                <w:szCs w:val="24"/>
              </w:rPr>
              <w:t>На странице добавления товара отображаются следующие элементы:</w:t>
            </w:r>
            <w:bookmarkEnd w:id="336"/>
            <w:bookmarkEnd w:id="337"/>
          </w:p>
          <w:p w:rsidR="00CE58D4" w:rsidRPr="00A817A6" w:rsidRDefault="00CE58D4" w:rsidP="00CE58D4">
            <w:pPr>
              <w:pStyle w:val="1"/>
              <w:numPr>
                <w:ilvl w:val="0"/>
                <w:numId w:val="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38" w:name="_Toc287133733"/>
            <w:bookmarkStart w:id="339" w:name="_Toc51510778"/>
            <w:r w:rsidRPr="00A817A6">
              <w:rPr>
                <w:color w:val="000000" w:themeColor="text1"/>
                <w:sz w:val="24"/>
                <w:szCs w:val="24"/>
              </w:rPr>
              <w:t xml:space="preserve">Текстовое поле для ввода </w:t>
            </w:r>
            <w:bookmarkEnd w:id="338"/>
            <w:proofErr w:type="spellStart"/>
            <w:r w:rsidR="009E3E29" w:rsidRPr="00A817A6">
              <w:rPr>
                <w:color w:val="000000" w:themeColor="text1"/>
                <w:sz w:val="24"/>
                <w:szCs w:val="24"/>
                <w:lang w:val="en-US"/>
              </w:rPr>
              <w:t>url</w:t>
            </w:r>
            <w:proofErr w:type="spellEnd"/>
            <w:r w:rsidR="009E3E29" w:rsidRPr="00A817A6">
              <w:rPr>
                <w:color w:val="000000" w:themeColor="text1"/>
                <w:sz w:val="24"/>
                <w:szCs w:val="24"/>
              </w:rPr>
              <w:t xml:space="preserve"> картинки</w:t>
            </w:r>
            <w:bookmarkEnd w:id="339"/>
            <w:r w:rsidR="00EF5E77" w:rsidRPr="00A817A6">
              <w:rPr>
                <w:color w:val="000000" w:themeColor="text1"/>
                <w:sz w:val="24"/>
                <w:szCs w:val="24"/>
              </w:rPr>
              <w:t xml:space="preserve"> [1-255]</w:t>
            </w:r>
          </w:p>
          <w:p w:rsidR="00CE58D4" w:rsidRPr="00A817A6" w:rsidRDefault="009E3E29" w:rsidP="00CE58D4">
            <w:pPr>
              <w:pStyle w:val="1"/>
              <w:numPr>
                <w:ilvl w:val="0"/>
                <w:numId w:val="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0" w:name="_Toc51510779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названия категории</w:t>
            </w:r>
            <w:r w:rsidR="00EF5E77" w:rsidRPr="00A817A6">
              <w:rPr>
                <w:color w:val="000000" w:themeColor="text1"/>
                <w:sz w:val="24"/>
                <w:szCs w:val="24"/>
              </w:rPr>
              <w:t xml:space="preserve"> [1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>..30]</w:t>
            </w:r>
            <w:bookmarkEnd w:id="340"/>
          </w:p>
          <w:p w:rsidR="009E3E29" w:rsidRPr="00A817A6" w:rsidRDefault="009E3E29" w:rsidP="009E3E29">
            <w:pPr>
              <w:pStyle w:val="1"/>
              <w:numPr>
                <w:ilvl w:val="0"/>
                <w:numId w:val="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1" w:name="_Toc287133736"/>
            <w:bookmarkStart w:id="342" w:name="_Toc51510780"/>
            <w:r w:rsidRPr="00A817A6">
              <w:rPr>
                <w:color w:val="000000" w:themeColor="text1"/>
                <w:sz w:val="24"/>
                <w:szCs w:val="24"/>
              </w:rPr>
              <w:t>Текстовое поле для ввода описания товара</w:t>
            </w:r>
            <w:bookmarkEnd w:id="341"/>
            <w:r w:rsidR="00EF5E77" w:rsidRPr="00A817A6">
              <w:rPr>
                <w:color w:val="000000" w:themeColor="text1"/>
                <w:sz w:val="24"/>
                <w:szCs w:val="24"/>
              </w:rPr>
              <w:t xml:space="preserve"> [1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>..30]</w:t>
            </w:r>
            <w:bookmarkEnd w:id="342"/>
          </w:p>
          <w:p w:rsidR="00CE58D4" w:rsidRPr="00A817A6" w:rsidRDefault="00EF5E77" w:rsidP="00573D24">
            <w:pPr>
              <w:pStyle w:val="1"/>
              <w:numPr>
                <w:ilvl w:val="0"/>
                <w:numId w:val="11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3" w:name="_Toc287133735"/>
            <w:bookmarkStart w:id="344" w:name="_Toc51510781"/>
            <w:r w:rsidRPr="00A817A6">
              <w:rPr>
                <w:color w:val="000000" w:themeColor="text1"/>
                <w:sz w:val="24"/>
                <w:szCs w:val="24"/>
              </w:rPr>
              <w:t>П</w:t>
            </w:r>
            <w:r w:rsidR="00CE58D4" w:rsidRPr="00A817A6">
              <w:rPr>
                <w:color w:val="000000" w:themeColor="text1"/>
                <w:sz w:val="24"/>
                <w:szCs w:val="24"/>
              </w:rPr>
              <w:t>оле для ввода стоимости товара</w:t>
            </w:r>
            <w:bookmarkEnd w:id="343"/>
            <w:r w:rsidR="00573D24" w:rsidRPr="00A817A6">
              <w:rPr>
                <w:color w:val="000000" w:themeColor="text1"/>
                <w:sz w:val="24"/>
                <w:szCs w:val="24"/>
              </w:rPr>
              <w:t xml:space="preserve"> - </w:t>
            </w:r>
            <w:bookmarkEnd w:id="344"/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число с плавающей точкой &gt;= 0</w:t>
            </w:r>
          </w:p>
          <w:p w:rsidR="009E3E29" w:rsidRPr="00A817A6" w:rsidRDefault="00EF5E77" w:rsidP="00CE58D4">
            <w:pPr>
              <w:pStyle w:val="1"/>
              <w:numPr>
                <w:ilvl w:val="0"/>
                <w:numId w:val="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5" w:name="_Toc51510782"/>
            <w:r w:rsidRPr="00A817A6">
              <w:rPr>
                <w:color w:val="000000" w:themeColor="text1"/>
                <w:sz w:val="24"/>
                <w:szCs w:val="24"/>
              </w:rPr>
              <w:t>П</w:t>
            </w:r>
            <w:r w:rsidR="009E3E29" w:rsidRPr="00A817A6">
              <w:rPr>
                <w:color w:val="000000" w:themeColor="text1"/>
                <w:sz w:val="24"/>
                <w:szCs w:val="24"/>
              </w:rPr>
              <w:t>оле для ввода количества товара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–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bookmarkEnd w:id="345"/>
            <w:r w:rsidRPr="00A817A6">
              <w:rPr>
                <w:color w:val="000000" w:themeColor="text1"/>
                <w:sz w:val="24"/>
                <w:szCs w:val="24"/>
              </w:rPr>
              <w:t>целое число</w:t>
            </w:r>
            <w:r w:rsidR="003008AD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</w:rPr>
              <w:t>&gt;=0</w:t>
            </w:r>
          </w:p>
          <w:p w:rsidR="00CE58D4" w:rsidRPr="00A817A6" w:rsidRDefault="00CE58D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6" w:name="_Toc287133738"/>
            <w:bookmarkStart w:id="347" w:name="_Toc51510783"/>
            <w:r w:rsidRPr="00A817A6">
              <w:rPr>
                <w:color w:val="000000" w:themeColor="text1"/>
                <w:sz w:val="24"/>
                <w:szCs w:val="24"/>
              </w:rPr>
              <w:t>Примечание!!! Все поля являются обязательными для заполнения</w:t>
            </w:r>
            <w:bookmarkEnd w:id="346"/>
            <w:bookmarkEnd w:id="347"/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8" w:name="_Toc51510784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.1.1</w:t>
            </w:r>
            <w:bookmarkEnd w:id="348"/>
          </w:p>
        </w:tc>
        <w:tc>
          <w:tcPr>
            <w:tcW w:w="8563" w:type="dxa"/>
          </w:tcPr>
          <w:p w:rsidR="00CE58D4" w:rsidRPr="00A817A6" w:rsidRDefault="00CE58D4" w:rsidP="00573D24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49" w:name="_Toc287133747"/>
            <w:bookmarkStart w:id="350" w:name="_Toc51510785"/>
            <w:r w:rsidRPr="00A817A6">
              <w:rPr>
                <w:color w:val="000000" w:themeColor="text1"/>
                <w:sz w:val="24"/>
                <w:szCs w:val="24"/>
              </w:rPr>
              <w:t>Если администратор не заполнил все поля на странице добавления товара и нажал на кнопку  “</w:t>
            </w:r>
            <w:r w:rsidR="00573D24" w:rsidRPr="00A817A6">
              <w:rPr>
                <w:color w:val="000000" w:themeColor="text1"/>
                <w:sz w:val="24"/>
                <w:szCs w:val="24"/>
                <w:lang w:val="en-US"/>
              </w:rPr>
              <w:t>Create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”, то 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>под каждым незаполнен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н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 xml:space="preserve">ым полем </w:t>
            </w:r>
            <w:r w:rsidRPr="00A817A6">
              <w:rPr>
                <w:color w:val="000000" w:themeColor="text1"/>
                <w:sz w:val="24"/>
                <w:szCs w:val="24"/>
              </w:rPr>
              <w:t>появляется сообщение “</w:t>
            </w:r>
            <w:r w:rsidR="00573D24"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Value is required</w:t>
            </w:r>
            <w:r w:rsidRPr="00A817A6">
              <w:rPr>
                <w:color w:val="000000" w:themeColor="text1"/>
                <w:sz w:val="24"/>
                <w:szCs w:val="24"/>
              </w:rPr>
              <w:t>”</w:t>
            </w:r>
            <w:bookmarkEnd w:id="349"/>
            <w:bookmarkEnd w:id="350"/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51" w:name="_Toc51510786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.1.2</w:t>
            </w:r>
            <w:bookmarkEnd w:id="351"/>
          </w:p>
        </w:tc>
        <w:tc>
          <w:tcPr>
            <w:tcW w:w="8563" w:type="dxa"/>
          </w:tcPr>
          <w:p w:rsidR="00CE58D4" w:rsidRPr="00A817A6" w:rsidRDefault="00CE58D4" w:rsidP="00C952BB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A817A6">
              <w:rPr>
                <w:color w:val="000000" w:themeColor="text1"/>
                <w:sz w:val="24"/>
                <w:szCs w:val="24"/>
              </w:rPr>
              <w:t>Если пользователь ввёл некорректное значение стоимости (нечисловое значение</w:t>
            </w:r>
            <w:r w:rsidR="00573D24" w:rsidRPr="00A817A6">
              <w:rPr>
                <w:color w:val="000000" w:themeColor="text1"/>
                <w:sz w:val="24"/>
                <w:szCs w:val="24"/>
              </w:rPr>
              <w:t>, либо отрицательное</w:t>
            </w:r>
            <w:r w:rsidRPr="00A817A6">
              <w:rPr>
                <w:color w:val="000000" w:themeColor="text1"/>
                <w:sz w:val="24"/>
                <w:szCs w:val="24"/>
              </w:rPr>
              <w:t>), новый продукт не сохранятся в базе данных, появляется   сообщение “</w:t>
            </w:r>
            <w:r w:rsidR="00573D24"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Must be non negative</w:t>
            </w:r>
            <w:r w:rsidRPr="00A817A6">
              <w:rPr>
                <w:color w:val="000000" w:themeColor="text1"/>
                <w:sz w:val="24"/>
                <w:szCs w:val="24"/>
              </w:rPr>
              <w:t>”.</w:t>
            </w:r>
          </w:p>
        </w:tc>
      </w:tr>
      <w:tr w:rsidR="00A817A6" w:rsidRPr="00A817A6" w:rsidTr="00737DED">
        <w:tc>
          <w:tcPr>
            <w:tcW w:w="1620" w:type="dxa"/>
          </w:tcPr>
          <w:p w:rsidR="00573D2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2" w:name="_Toc51510787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.1.3</w:t>
            </w:r>
            <w:bookmarkEnd w:id="352"/>
          </w:p>
        </w:tc>
        <w:tc>
          <w:tcPr>
            <w:tcW w:w="8563" w:type="dxa"/>
          </w:tcPr>
          <w:p w:rsidR="00573D24" w:rsidRPr="00A817A6" w:rsidRDefault="00573D24" w:rsidP="00573D24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A817A6">
              <w:rPr>
                <w:color w:val="000000" w:themeColor="text1"/>
                <w:sz w:val="24"/>
                <w:szCs w:val="24"/>
              </w:rPr>
              <w:t>Если пользователь ввёл некорректное значение количества товара (нечисловое значение, либо отрицательное), новый продукт не сохранятся в базе данных, появляется   сообщение “</w:t>
            </w:r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Must be non negative </w:t>
            </w:r>
            <w:proofErr w:type="spellStart"/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A817A6">
              <w:rPr>
                <w:color w:val="000000" w:themeColor="text1"/>
                <w:sz w:val="24"/>
                <w:szCs w:val="24"/>
              </w:rPr>
              <w:t>”.</w:t>
            </w:r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53" w:name="_Toc51510788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.1.4</w:t>
            </w:r>
            <w:bookmarkEnd w:id="353"/>
          </w:p>
        </w:tc>
        <w:tc>
          <w:tcPr>
            <w:tcW w:w="8563" w:type="dxa"/>
          </w:tcPr>
          <w:p w:rsidR="00CE58D4" w:rsidRPr="00A817A6" w:rsidRDefault="00CE58D4" w:rsidP="00C952BB">
            <w:pPr>
              <w:spacing w:after="0"/>
              <w:jc w:val="both"/>
              <w:rPr>
                <w:color w:val="000000" w:themeColor="text1"/>
                <w:sz w:val="24"/>
                <w:szCs w:val="24"/>
              </w:rPr>
            </w:pPr>
            <w:r w:rsidRPr="00A817A6">
              <w:rPr>
                <w:color w:val="000000" w:themeColor="text1"/>
                <w:sz w:val="24"/>
                <w:szCs w:val="24"/>
              </w:rPr>
              <w:t>Если товар с введённым наименованием уже существует в системе, то выводится сообщение «Товар с таким наименованием уже есть. Введите другое имя товара»</w:t>
            </w:r>
          </w:p>
        </w:tc>
      </w:tr>
      <w:tr w:rsidR="00A817A6" w:rsidRPr="00A817A6" w:rsidTr="00737DED">
        <w:tc>
          <w:tcPr>
            <w:tcW w:w="1620" w:type="dxa"/>
          </w:tcPr>
          <w:p w:rsidR="00CE58D4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4" w:name="_Toc51510789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Pr="00A817A6">
              <w:rPr>
                <w:color w:val="000000" w:themeColor="text1"/>
                <w:sz w:val="24"/>
                <w:szCs w:val="24"/>
              </w:rPr>
              <w:t>.1.5</w:t>
            </w:r>
            <w:bookmarkEnd w:id="354"/>
          </w:p>
        </w:tc>
        <w:tc>
          <w:tcPr>
            <w:tcW w:w="8563" w:type="dxa"/>
          </w:tcPr>
          <w:p w:rsidR="00CE58D4" w:rsidRPr="00A817A6" w:rsidRDefault="00CE58D4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5" w:name="_Toc287133751"/>
            <w:bookmarkStart w:id="356" w:name="_Toc51510790"/>
            <w:r w:rsidRPr="00A817A6">
              <w:rPr>
                <w:color w:val="000000" w:themeColor="text1"/>
                <w:sz w:val="24"/>
                <w:szCs w:val="24"/>
              </w:rPr>
              <w:t>После корректного заполнения полей и нажатия на кнопку «</w:t>
            </w:r>
            <w:r w:rsidR="007B62AD" w:rsidRPr="00A817A6">
              <w:rPr>
                <w:color w:val="000000" w:themeColor="text1"/>
                <w:sz w:val="24"/>
                <w:szCs w:val="24"/>
                <w:lang w:val="en-US"/>
              </w:rPr>
              <w:t>Create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», появляется </w:t>
            </w:r>
            <w:bookmarkEnd w:id="355"/>
            <w:r w:rsidR="007B62AD" w:rsidRPr="00A817A6">
              <w:rPr>
                <w:color w:val="000000" w:themeColor="text1"/>
                <w:sz w:val="24"/>
                <w:szCs w:val="24"/>
              </w:rPr>
              <w:t xml:space="preserve">сообщение </w:t>
            </w:r>
            <w:bookmarkEnd w:id="356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Product created successfully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737DED">
        <w:tc>
          <w:tcPr>
            <w:tcW w:w="1620" w:type="dxa"/>
          </w:tcPr>
          <w:p w:rsidR="00B53C19" w:rsidRPr="00A817A6" w:rsidRDefault="00B53C19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7" w:name="_Toc51510791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bookmarkEnd w:id="357"/>
          </w:p>
        </w:tc>
        <w:tc>
          <w:tcPr>
            <w:tcW w:w="8563" w:type="dxa"/>
          </w:tcPr>
          <w:p w:rsidR="00B53C19" w:rsidRPr="00A817A6" w:rsidRDefault="00B53C19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8" w:name="_Toc51510792"/>
            <w:r w:rsidRPr="00A817A6">
              <w:rPr>
                <w:color w:val="000000" w:themeColor="text1"/>
                <w:sz w:val="24"/>
                <w:szCs w:val="24"/>
              </w:rPr>
              <w:t>На странице редактирования продуктов есть следующие элементы:</w:t>
            </w:r>
            <w:bookmarkEnd w:id="358"/>
          </w:p>
          <w:p w:rsidR="009F48CD" w:rsidRPr="00A817A6" w:rsidRDefault="009F48CD" w:rsidP="009F48CD">
            <w:pPr>
              <w:pStyle w:val="1"/>
              <w:numPr>
                <w:ilvl w:val="0"/>
                <w:numId w:val="31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59" w:name="_Toc51510793"/>
            <w:r w:rsidRPr="00A817A6">
              <w:rPr>
                <w:color w:val="000000" w:themeColor="text1"/>
                <w:sz w:val="24"/>
                <w:szCs w:val="24"/>
              </w:rPr>
              <w:t>Панель фил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</w:t>
            </w:r>
            <w:r w:rsidRPr="00A817A6">
              <w:rPr>
                <w:color w:val="000000" w:themeColor="text1"/>
                <w:sz w:val="24"/>
                <w:szCs w:val="24"/>
              </w:rPr>
              <w:t>трации</w:t>
            </w:r>
            <w:bookmarkEnd w:id="359"/>
          </w:p>
          <w:p w:rsidR="009F48CD" w:rsidRPr="00A817A6" w:rsidRDefault="009F48CD" w:rsidP="009F48CD">
            <w:pPr>
              <w:pStyle w:val="1"/>
              <w:numPr>
                <w:ilvl w:val="0"/>
                <w:numId w:val="31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0" w:name="_Toc51510794"/>
            <w:r w:rsidRPr="00A817A6">
              <w:rPr>
                <w:color w:val="000000" w:themeColor="text1"/>
                <w:sz w:val="24"/>
                <w:szCs w:val="24"/>
              </w:rPr>
              <w:t>Таблица продуктов</w:t>
            </w:r>
            <w:bookmarkEnd w:id="360"/>
          </w:p>
        </w:tc>
      </w:tr>
      <w:tr w:rsidR="00A817A6" w:rsidRPr="00A817A6" w:rsidTr="00737DED">
        <w:tc>
          <w:tcPr>
            <w:tcW w:w="1620" w:type="dxa"/>
          </w:tcPr>
          <w:p w:rsidR="009F48CD" w:rsidRPr="00A817A6" w:rsidRDefault="009F48CD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1" w:name="_Toc51510795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.1</w:t>
            </w:r>
            <w:bookmarkEnd w:id="361"/>
          </w:p>
        </w:tc>
        <w:tc>
          <w:tcPr>
            <w:tcW w:w="8563" w:type="dxa"/>
          </w:tcPr>
          <w:p w:rsidR="009F48CD" w:rsidRPr="00A817A6" w:rsidRDefault="009F48CD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2" w:name="_Toc51510796"/>
            <w:r w:rsidRPr="00A817A6">
              <w:rPr>
                <w:color w:val="000000" w:themeColor="text1"/>
                <w:sz w:val="24"/>
                <w:szCs w:val="24"/>
              </w:rPr>
              <w:t>Панель фил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>ь</w:t>
            </w:r>
            <w:r w:rsidRPr="00A817A6">
              <w:rPr>
                <w:color w:val="000000" w:themeColor="text1"/>
                <w:sz w:val="24"/>
                <w:szCs w:val="24"/>
              </w:rPr>
              <w:t>трации содержит поля:</w:t>
            </w:r>
            <w:bookmarkEnd w:id="362"/>
          </w:p>
          <w:p w:rsidR="009F48CD" w:rsidRPr="00A817A6" w:rsidRDefault="009F48CD" w:rsidP="009F48CD">
            <w:pPr>
              <w:pStyle w:val="1"/>
              <w:numPr>
                <w:ilvl w:val="0"/>
                <w:numId w:val="8"/>
              </w:numPr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3" w:name="_Toc51510797"/>
            <w:r w:rsidRPr="00A817A6">
              <w:rPr>
                <w:color w:val="000000" w:themeColor="text1"/>
                <w:sz w:val="24"/>
                <w:szCs w:val="24"/>
              </w:rPr>
              <w:t>Product tag - тип string[0..30]</w:t>
            </w:r>
            <w:bookmarkEnd w:id="363"/>
          </w:p>
          <w:p w:rsidR="009F48CD" w:rsidRPr="00A817A6" w:rsidRDefault="009F48CD" w:rsidP="009F48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Min price – число с плавающей точкой</w:t>
            </w:r>
            <w:r w:rsidR="003008AD"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642BD"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&gt;= 0</w:t>
            </w:r>
          </w:p>
          <w:p w:rsidR="009F48CD" w:rsidRPr="00A817A6" w:rsidRDefault="009F48CD" w:rsidP="009F48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Max price – число с плавающей точкой</w:t>
            </w:r>
            <w:r w:rsidR="00A642BD"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&gt;= 0</w:t>
            </w:r>
          </w:p>
          <w:p w:rsidR="009F48CD" w:rsidRPr="00A817A6" w:rsidRDefault="009F48CD" w:rsidP="009F48C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Min stock – целое число</w:t>
            </w:r>
            <w:r w:rsidR="00A642BD" w:rsidRPr="00A817A6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&gt;= 0</w:t>
            </w:r>
          </w:p>
          <w:p w:rsidR="009F48CD" w:rsidRPr="00A817A6" w:rsidRDefault="009F48CD" w:rsidP="009F48CD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817A6">
              <w:rPr>
                <w:color w:val="000000" w:themeColor="text1"/>
                <w:sz w:val="24"/>
                <w:szCs w:val="24"/>
              </w:rPr>
              <w:t>А так же есть кнопка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Filter</w:t>
            </w:r>
            <w:r w:rsidRPr="00A817A6">
              <w:rPr>
                <w:color w:val="000000" w:themeColor="text1"/>
                <w:sz w:val="24"/>
                <w:szCs w:val="24"/>
              </w:rPr>
              <w:t>”</w:t>
            </w:r>
          </w:p>
        </w:tc>
      </w:tr>
      <w:tr w:rsidR="00A817A6" w:rsidRPr="00A817A6" w:rsidTr="00737DED">
        <w:tc>
          <w:tcPr>
            <w:tcW w:w="1620" w:type="dxa"/>
          </w:tcPr>
          <w:p w:rsidR="009F48CD" w:rsidRPr="00A817A6" w:rsidRDefault="009F48CD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4" w:name="_Toc51510798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.2</w:t>
            </w:r>
            <w:bookmarkEnd w:id="364"/>
          </w:p>
        </w:tc>
        <w:tc>
          <w:tcPr>
            <w:tcW w:w="8563" w:type="dxa"/>
          </w:tcPr>
          <w:p w:rsidR="009F48CD" w:rsidRPr="00A817A6" w:rsidRDefault="009F48CD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5" w:name="_Toc51510799"/>
            <w:r w:rsidRPr="00A817A6">
              <w:rPr>
                <w:color w:val="000000" w:themeColor="text1"/>
                <w:sz w:val="24"/>
                <w:szCs w:val="24"/>
              </w:rPr>
              <w:t>Поля не являются обязательными для заполнения. При нажатии кнопки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Filter</w:t>
            </w:r>
            <w:r w:rsidRPr="00A817A6">
              <w:rPr>
                <w:color w:val="000000" w:themeColor="text1"/>
                <w:sz w:val="24"/>
                <w:szCs w:val="24"/>
              </w:rPr>
              <w:t>” с пустыми полями, будут показаны все продукты.</w:t>
            </w:r>
            <w:bookmarkEnd w:id="365"/>
          </w:p>
        </w:tc>
      </w:tr>
      <w:tr w:rsidR="00A817A6" w:rsidRPr="00A817A6" w:rsidTr="00737DED">
        <w:tc>
          <w:tcPr>
            <w:tcW w:w="1620" w:type="dxa"/>
          </w:tcPr>
          <w:p w:rsidR="009F48CD" w:rsidRPr="00A817A6" w:rsidRDefault="009F48CD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6" w:name="_Toc51510800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.3</w:t>
            </w:r>
            <w:bookmarkEnd w:id="366"/>
          </w:p>
        </w:tc>
        <w:tc>
          <w:tcPr>
            <w:tcW w:w="8563" w:type="dxa"/>
          </w:tcPr>
          <w:p w:rsidR="009F48CD" w:rsidRPr="00A817A6" w:rsidRDefault="009F48CD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7" w:name="_Toc51510801"/>
            <w:r w:rsidRPr="00A817A6">
              <w:rPr>
                <w:color w:val="000000" w:themeColor="text1"/>
                <w:sz w:val="24"/>
                <w:szCs w:val="24"/>
              </w:rPr>
              <w:t>При вводе не не</w:t>
            </w:r>
            <w:r w:rsidR="006635B0" w:rsidRPr="00A817A6">
              <w:rPr>
                <w:color w:val="000000" w:themeColor="text1"/>
                <w:sz w:val="24"/>
                <w:szCs w:val="24"/>
              </w:rPr>
              <w:t>о</w:t>
            </w:r>
            <w:r w:rsidRPr="00A817A6">
              <w:rPr>
                <w:color w:val="000000" w:themeColor="text1"/>
                <w:sz w:val="24"/>
                <w:szCs w:val="24"/>
              </w:rPr>
              <w:t>трицательного числа в поле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”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or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max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817A6">
              <w:rPr>
                <w:color w:val="000000" w:themeColor="text1"/>
                <w:sz w:val="24"/>
                <w:szCs w:val="24"/>
              </w:rPr>
              <w:t>”</w:t>
            </w:r>
            <w:r w:rsidR="006635B0" w:rsidRPr="00A817A6">
              <w:rPr>
                <w:color w:val="000000" w:themeColor="text1"/>
                <w:sz w:val="24"/>
                <w:szCs w:val="24"/>
              </w:rPr>
              <w:t xml:space="preserve"> и нажатия кнопки «</w:t>
            </w:r>
            <w:r w:rsidR="006635B0" w:rsidRPr="00A817A6">
              <w:rPr>
                <w:color w:val="000000" w:themeColor="text1"/>
                <w:sz w:val="24"/>
                <w:szCs w:val="24"/>
                <w:lang w:val="en-US"/>
              </w:rPr>
              <w:t>FILTER</w:t>
            </w:r>
            <w:r w:rsidR="006635B0" w:rsidRPr="00A817A6">
              <w:rPr>
                <w:color w:val="000000" w:themeColor="text1"/>
                <w:sz w:val="24"/>
                <w:szCs w:val="24"/>
              </w:rPr>
              <w:t xml:space="preserve">» выведется сообщение </w:t>
            </w:r>
            <w:r w:rsidR="006635B0"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Must be non negative</w:t>
            </w:r>
            <w:bookmarkEnd w:id="367"/>
          </w:p>
        </w:tc>
      </w:tr>
      <w:tr w:rsidR="00A817A6" w:rsidRPr="00A817A6" w:rsidTr="00737DED">
        <w:tc>
          <w:tcPr>
            <w:tcW w:w="1620" w:type="dxa"/>
          </w:tcPr>
          <w:p w:rsidR="009F48CD" w:rsidRPr="00A817A6" w:rsidRDefault="006635B0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8" w:name="_Toc51510802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.4</w:t>
            </w:r>
            <w:bookmarkEnd w:id="368"/>
          </w:p>
        </w:tc>
        <w:tc>
          <w:tcPr>
            <w:tcW w:w="8563" w:type="dxa"/>
          </w:tcPr>
          <w:p w:rsidR="009F48CD" w:rsidRPr="00A817A6" w:rsidRDefault="006635B0" w:rsidP="006635B0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69" w:name="_Toc51510803"/>
            <w:r w:rsidRPr="00A817A6">
              <w:rPr>
                <w:color w:val="000000" w:themeColor="text1"/>
                <w:sz w:val="24"/>
                <w:szCs w:val="24"/>
              </w:rPr>
              <w:t>При вводе не неотрицательного или не целого числа в поле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min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stock</w:t>
            </w:r>
            <w:r w:rsidRPr="00A817A6">
              <w:rPr>
                <w:color w:val="000000" w:themeColor="text1"/>
                <w:sz w:val="24"/>
                <w:szCs w:val="24"/>
              </w:rPr>
              <w:t>” и нажатия кнопки «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FILTER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» выведется сообщение </w:t>
            </w:r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Must be non negative int</w:t>
            </w:r>
            <w:bookmarkEnd w:id="369"/>
          </w:p>
        </w:tc>
      </w:tr>
      <w:tr w:rsidR="00A817A6" w:rsidRPr="00A817A6" w:rsidTr="00737DED">
        <w:tc>
          <w:tcPr>
            <w:tcW w:w="1620" w:type="dxa"/>
          </w:tcPr>
          <w:p w:rsidR="009F48CD" w:rsidRPr="00A817A6" w:rsidRDefault="006635B0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0" w:name="_Toc51510804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.5</w:t>
            </w:r>
            <w:bookmarkEnd w:id="370"/>
          </w:p>
        </w:tc>
        <w:tc>
          <w:tcPr>
            <w:tcW w:w="8563" w:type="dxa"/>
          </w:tcPr>
          <w:p w:rsidR="009F48CD" w:rsidRPr="00A817A6" w:rsidRDefault="006635B0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1" w:name="_Toc51510805"/>
            <w:r w:rsidRPr="00A817A6">
              <w:rPr>
                <w:color w:val="000000" w:themeColor="text1"/>
                <w:sz w:val="24"/>
                <w:szCs w:val="24"/>
              </w:rPr>
              <w:t>Таблица отображающая продукты и названия ее столбцов отображены на скриншоте. В каждой ячейке таблицы находится поле в котором хранится значение этого поля для конкретного продукта. Админ может изменять эти поля и после нажатия кнопки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Update</w:t>
            </w:r>
            <w:r w:rsidRPr="00A817A6">
              <w:rPr>
                <w:color w:val="000000" w:themeColor="text1"/>
                <w:sz w:val="24"/>
                <w:szCs w:val="24"/>
              </w:rPr>
              <w:t>” (расположенной под таблицей) данные о продуктах обновляются.</w:t>
            </w:r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17547724" wp14:editId="1E6B56DA">
                  <wp:extent cx="4709160" cy="145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582" cy="146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71"/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2" w:name="_Toc51510806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.6</w:t>
            </w:r>
            <w:bookmarkEnd w:id="372"/>
          </w:p>
        </w:tc>
        <w:tc>
          <w:tcPr>
            <w:tcW w:w="8563" w:type="dxa"/>
          </w:tcPr>
          <w:p w:rsidR="006635B0" w:rsidRPr="00A817A6" w:rsidRDefault="006635B0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3" w:name="_Toc51510807"/>
            <w:r w:rsidRPr="00A817A6">
              <w:rPr>
                <w:color w:val="000000" w:themeColor="text1"/>
                <w:sz w:val="24"/>
                <w:szCs w:val="24"/>
              </w:rPr>
              <w:t>На против каждого продукта есть кнопка удаления, при нажатии на которую продукт удаляется из базы данных.</w:t>
            </w:r>
            <w:bookmarkEnd w:id="373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4" w:name="_Toc51510808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.7</w:t>
            </w:r>
            <w:bookmarkEnd w:id="374"/>
          </w:p>
        </w:tc>
        <w:tc>
          <w:tcPr>
            <w:tcW w:w="8563" w:type="dxa"/>
          </w:tcPr>
          <w:p w:rsidR="006635B0" w:rsidRPr="00A817A6" w:rsidRDefault="006635B0" w:rsidP="006635B0">
            <w:pPr>
              <w:pStyle w:val="1"/>
              <w:tabs>
                <w:tab w:val="left" w:pos="1008"/>
              </w:tabs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5" w:name="_Toc51510809"/>
            <w:r w:rsidRPr="00A817A6">
              <w:rPr>
                <w:color w:val="000000" w:themeColor="text1"/>
                <w:sz w:val="24"/>
                <w:szCs w:val="24"/>
              </w:rPr>
              <w:t>Валидация осуществляется аналогично пунктам R 7.1.1.1 - R 7.1.1.</w:t>
            </w:r>
            <w:r w:rsidR="00F269C4" w:rsidRPr="00A817A6">
              <w:rPr>
                <w:color w:val="000000" w:themeColor="text1"/>
                <w:sz w:val="24"/>
                <w:szCs w:val="24"/>
              </w:rPr>
              <w:t>4. Сообщения об ошибках выводятся в каждой ячейке, содержащей не</w:t>
            </w:r>
            <w:r w:rsidR="00474B06"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  <w:r w:rsidR="00F269C4" w:rsidRPr="00A817A6">
              <w:rPr>
                <w:color w:val="000000" w:themeColor="text1"/>
                <w:sz w:val="24"/>
                <w:szCs w:val="24"/>
              </w:rPr>
              <w:t>валидные данные.</w:t>
            </w:r>
            <w:bookmarkEnd w:id="375"/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6" w:name="_Toc51510810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.8</w:t>
            </w:r>
            <w:bookmarkEnd w:id="376"/>
          </w:p>
        </w:tc>
        <w:tc>
          <w:tcPr>
            <w:tcW w:w="8563" w:type="dxa"/>
          </w:tcPr>
          <w:p w:rsidR="006635B0" w:rsidRPr="00A817A6" w:rsidRDefault="00F269C4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7" w:name="_Toc51510811"/>
            <w:r w:rsidRPr="00A817A6">
              <w:rPr>
                <w:color w:val="000000" w:themeColor="text1"/>
                <w:sz w:val="24"/>
                <w:szCs w:val="24"/>
              </w:rPr>
              <w:t xml:space="preserve">На странице модерации отзывов в случае их отсутствия выводится сообщение </w:t>
            </w:r>
            <w:r w:rsidRPr="00A817A6">
              <w:rPr>
                <w:color w:val="000000" w:themeColor="text1"/>
                <w:sz w:val="24"/>
                <w:szCs w:val="24"/>
                <w:shd w:val="clear" w:color="auto" w:fill="FFFFFF"/>
              </w:rPr>
              <w:t>There are no reviews</w:t>
            </w:r>
            <w:bookmarkEnd w:id="377"/>
            <w:r w:rsidRPr="00A817A6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bookmarkStart w:id="378" w:name="_Toc51510812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.9</w:t>
            </w:r>
            <w:bookmarkEnd w:id="378"/>
          </w:p>
        </w:tc>
        <w:tc>
          <w:tcPr>
            <w:tcW w:w="8563" w:type="dxa"/>
          </w:tcPr>
          <w:p w:rsidR="006635B0" w:rsidRPr="00A817A6" w:rsidRDefault="00F269C4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79" w:name="_Toc51510813"/>
            <w:r w:rsidRPr="00A817A6">
              <w:rPr>
                <w:color w:val="000000" w:themeColor="text1"/>
                <w:sz w:val="24"/>
                <w:szCs w:val="24"/>
              </w:rPr>
              <w:t>Страница модерации отзывов содержит следующую таблицу:</w:t>
            </w:r>
            <w:bookmarkEnd w:id="379"/>
          </w:p>
          <w:p w:rsidR="00F269C4" w:rsidRPr="00A817A6" w:rsidRDefault="00F269C4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0" w:name="_Toc51510814"/>
            <w:r w:rsidRPr="00A817A6">
              <w:rPr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6EFBA92" wp14:editId="05D5308F">
                  <wp:extent cx="4956810" cy="187371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23" cy="1879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80"/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1" w:name="_Toc51510815"/>
            <w:r w:rsidRPr="00A817A6">
              <w:rPr>
                <w:color w:val="000000" w:themeColor="text1"/>
                <w:sz w:val="24"/>
                <w:szCs w:val="24"/>
              </w:rPr>
              <w:lastRenderedPageBreak/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.10</w:t>
            </w:r>
            <w:bookmarkEnd w:id="381"/>
          </w:p>
        </w:tc>
        <w:tc>
          <w:tcPr>
            <w:tcW w:w="8563" w:type="dxa"/>
          </w:tcPr>
          <w:p w:rsidR="006635B0" w:rsidRPr="00A817A6" w:rsidRDefault="00F269C4" w:rsidP="007B62AD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2" w:name="_Toc51510816"/>
            <w:r w:rsidRPr="00A817A6">
              <w:rPr>
                <w:color w:val="000000" w:themeColor="text1"/>
                <w:sz w:val="24"/>
                <w:szCs w:val="24"/>
              </w:rPr>
              <w:t>Админ может нажать кнопку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approve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” и тогда отзыв будет виден на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PDP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этого продукта, либо нажать кнопку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reject</w:t>
            </w:r>
            <w:r w:rsidRPr="00A817A6">
              <w:rPr>
                <w:color w:val="000000" w:themeColor="text1"/>
                <w:sz w:val="24"/>
                <w:szCs w:val="24"/>
              </w:rPr>
              <w:t>” и тогда отзыв будет удален.</w:t>
            </w:r>
            <w:bookmarkEnd w:id="382"/>
          </w:p>
        </w:tc>
      </w:tr>
      <w:tr w:rsidR="00A817A6" w:rsidRPr="00A817A6" w:rsidTr="00737DED">
        <w:tc>
          <w:tcPr>
            <w:tcW w:w="1620" w:type="dxa"/>
          </w:tcPr>
          <w:p w:rsidR="006635B0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3" w:name="_Toc51510817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.11</w:t>
            </w:r>
            <w:bookmarkEnd w:id="383"/>
          </w:p>
        </w:tc>
        <w:tc>
          <w:tcPr>
            <w:tcW w:w="8563" w:type="dxa"/>
          </w:tcPr>
          <w:p w:rsidR="00F269C4" w:rsidRPr="00A817A6" w:rsidRDefault="00F269C4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  <w:shd w:val="clear" w:color="auto" w:fill="51BF5C"/>
              </w:rPr>
            </w:pPr>
            <w:bookmarkStart w:id="384" w:name="_Toc51510818"/>
            <w:r w:rsidRPr="00A817A6">
              <w:rPr>
                <w:color w:val="000000" w:themeColor="text1"/>
                <w:sz w:val="24"/>
                <w:szCs w:val="24"/>
              </w:rPr>
              <w:t>После нажатия кнопки “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approve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” выводится сообщение </w:t>
            </w:r>
            <w:bookmarkEnd w:id="384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Review approved successfully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  <w:tr w:rsidR="00A817A6" w:rsidRPr="00A817A6" w:rsidTr="00737DED">
        <w:tc>
          <w:tcPr>
            <w:tcW w:w="1620" w:type="dxa"/>
          </w:tcPr>
          <w:p w:rsidR="00F269C4" w:rsidRPr="00A817A6" w:rsidRDefault="00F269C4" w:rsidP="00C952BB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5" w:name="_Toc51510819"/>
            <w:r w:rsidRPr="00A817A6">
              <w:rPr>
                <w:color w:val="000000" w:themeColor="text1"/>
                <w:sz w:val="24"/>
                <w:szCs w:val="24"/>
              </w:rPr>
              <w:t>R 7.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1.2</w:t>
            </w:r>
            <w:r w:rsidRPr="00A817A6">
              <w:rPr>
                <w:color w:val="000000" w:themeColor="text1"/>
                <w:sz w:val="24"/>
                <w:szCs w:val="24"/>
              </w:rPr>
              <w:t>.12</w:t>
            </w:r>
            <w:bookmarkEnd w:id="385"/>
          </w:p>
        </w:tc>
        <w:tc>
          <w:tcPr>
            <w:tcW w:w="8563" w:type="dxa"/>
          </w:tcPr>
          <w:p w:rsidR="00F269C4" w:rsidRPr="00A817A6" w:rsidRDefault="00F269C4" w:rsidP="00A817A6">
            <w:pPr>
              <w:pStyle w:val="1"/>
              <w:outlineLvl w:val="0"/>
              <w:rPr>
                <w:color w:val="000000" w:themeColor="text1"/>
                <w:sz w:val="24"/>
                <w:szCs w:val="24"/>
              </w:rPr>
            </w:pPr>
            <w:bookmarkStart w:id="386" w:name="_Toc51510820"/>
            <w:r w:rsidRPr="00A817A6">
              <w:rPr>
                <w:color w:val="000000" w:themeColor="text1"/>
                <w:sz w:val="24"/>
                <w:szCs w:val="24"/>
              </w:rPr>
              <w:t xml:space="preserve">После нажатия кнопки “ </w:t>
            </w:r>
            <w:r w:rsidRPr="00A817A6">
              <w:rPr>
                <w:color w:val="000000" w:themeColor="text1"/>
                <w:sz w:val="24"/>
                <w:szCs w:val="24"/>
                <w:lang w:val="en-US"/>
              </w:rPr>
              <w:t>reject</w:t>
            </w:r>
            <w:r w:rsidRPr="00A817A6">
              <w:rPr>
                <w:color w:val="000000" w:themeColor="text1"/>
                <w:sz w:val="24"/>
                <w:szCs w:val="24"/>
              </w:rPr>
              <w:t xml:space="preserve"> ” выводится сообщение </w:t>
            </w:r>
            <w:bookmarkEnd w:id="386"/>
            <w:r w:rsidR="00A817A6">
              <w:rPr>
                <w:color w:val="000000" w:themeColor="text1"/>
                <w:sz w:val="24"/>
                <w:szCs w:val="24"/>
              </w:rPr>
              <w:t>«</w:t>
            </w:r>
            <w:r w:rsidR="00A817A6" w:rsidRPr="00A817A6">
              <w:rPr>
                <w:color w:val="000000" w:themeColor="text1"/>
                <w:sz w:val="24"/>
                <w:szCs w:val="24"/>
              </w:rPr>
              <w:t>Review rejected successfully</w:t>
            </w:r>
            <w:r w:rsidR="00A817A6">
              <w:rPr>
                <w:color w:val="000000" w:themeColor="text1"/>
                <w:sz w:val="24"/>
                <w:szCs w:val="24"/>
              </w:rPr>
              <w:t>»</w:t>
            </w:r>
          </w:p>
        </w:tc>
      </w:tr>
    </w:tbl>
    <w:p w:rsidR="00604812" w:rsidRDefault="00604812" w:rsidP="00CE58D4">
      <w:pPr>
        <w:jc w:val="center"/>
        <w:rPr>
          <w:color w:val="000000" w:themeColor="text1"/>
          <w:sz w:val="24"/>
          <w:szCs w:val="24"/>
        </w:rPr>
      </w:pPr>
    </w:p>
    <w:p w:rsidR="00F10E13" w:rsidRPr="00A817A6" w:rsidRDefault="00F10E13" w:rsidP="00CE58D4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ы</w:t>
      </w:r>
    </w:p>
    <w:sectPr w:rsidR="00F10E13" w:rsidRPr="00A817A6" w:rsidSect="003961B1">
      <w:footerReference w:type="even" r:id="rId23"/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0B" w:rsidRDefault="00B1730B">
      <w:r>
        <w:separator/>
      </w:r>
    </w:p>
  </w:endnote>
  <w:endnote w:type="continuationSeparator" w:id="0">
    <w:p w:rsidR="00B1730B" w:rsidRDefault="00B1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733" w:rsidRDefault="00EE3733" w:rsidP="00EC1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733" w:rsidRDefault="00EE3733" w:rsidP="003961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733" w:rsidRDefault="00EE3733" w:rsidP="00EC1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0E13">
      <w:rPr>
        <w:rStyle w:val="PageNumber"/>
        <w:noProof/>
      </w:rPr>
      <w:t>3</w:t>
    </w:r>
    <w:r>
      <w:rPr>
        <w:rStyle w:val="PageNumber"/>
      </w:rPr>
      <w:fldChar w:fldCharType="end"/>
    </w:r>
  </w:p>
  <w:p w:rsidR="00EE3733" w:rsidRDefault="00EE3733" w:rsidP="003961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0B" w:rsidRDefault="00B1730B">
      <w:r>
        <w:separator/>
      </w:r>
    </w:p>
  </w:footnote>
  <w:footnote w:type="continuationSeparator" w:id="0">
    <w:p w:rsidR="00B1730B" w:rsidRDefault="00B1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3FF"/>
    <w:multiLevelType w:val="hybridMultilevel"/>
    <w:tmpl w:val="CF7C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7D1"/>
    <w:multiLevelType w:val="hybridMultilevel"/>
    <w:tmpl w:val="A552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056"/>
    <w:multiLevelType w:val="hybridMultilevel"/>
    <w:tmpl w:val="3022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C25B8"/>
    <w:multiLevelType w:val="hybridMultilevel"/>
    <w:tmpl w:val="837A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D2DC8"/>
    <w:multiLevelType w:val="hybridMultilevel"/>
    <w:tmpl w:val="1912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F49EC"/>
    <w:multiLevelType w:val="hybridMultilevel"/>
    <w:tmpl w:val="3E5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4759"/>
    <w:multiLevelType w:val="hybridMultilevel"/>
    <w:tmpl w:val="D2D86A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A6404BA"/>
    <w:multiLevelType w:val="hybridMultilevel"/>
    <w:tmpl w:val="149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B303D"/>
    <w:multiLevelType w:val="hybridMultilevel"/>
    <w:tmpl w:val="A2A0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660B"/>
    <w:multiLevelType w:val="hybridMultilevel"/>
    <w:tmpl w:val="231E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87B0C"/>
    <w:multiLevelType w:val="hybridMultilevel"/>
    <w:tmpl w:val="ADA66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5FE7"/>
    <w:multiLevelType w:val="hybridMultilevel"/>
    <w:tmpl w:val="9C8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26E6"/>
    <w:multiLevelType w:val="hybridMultilevel"/>
    <w:tmpl w:val="F25E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C05D0"/>
    <w:multiLevelType w:val="hybridMultilevel"/>
    <w:tmpl w:val="5654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D3844"/>
    <w:multiLevelType w:val="hybridMultilevel"/>
    <w:tmpl w:val="952E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340A3"/>
    <w:multiLevelType w:val="hybridMultilevel"/>
    <w:tmpl w:val="C50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82347"/>
    <w:multiLevelType w:val="hybridMultilevel"/>
    <w:tmpl w:val="4CF4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F6C35"/>
    <w:multiLevelType w:val="hybridMultilevel"/>
    <w:tmpl w:val="F5545466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7C94BA46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40846368">
      <w:start w:val="1"/>
      <w:numFmt w:val="decimal"/>
      <w:lvlText w:val="%3)"/>
      <w:lvlJc w:val="left"/>
      <w:pPr>
        <w:tabs>
          <w:tab w:val="num" w:pos="3048"/>
        </w:tabs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9" w15:restartNumberingAfterBreak="0">
    <w:nsid w:val="47973D29"/>
    <w:multiLevelType w:val="hybridMultilevel"/>
    <w:tmpl w:val="0600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A6150"/>
    <w:multiLevelType w:val="hybridMultilevel"/>
    <w:tmpl w:val="067E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55531"/>
    <w:multiLevelType w:val="hybridMultilevel"/>
    <w:tmpl w:val="FB6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B76F2"/>
    <w:multiLevelType w:val="hybridMultilevel"/>
    <w:tmpl w:val="C062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378A4"/>
    <w:multiLevelType w:val="hybridMultilevel"/>
    <w:tmpl w:val="05AA85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D69528F"/>
    <w:multiLevelType w:val="hybridMultilevel"/>
    <w:tmpl w:val="FC1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84F95"/>
    <w:multiLevelType w:val="hybridMultilevel"/>
    <w:tmpl w:val="AB94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20605"/>
    <w:multiLevelType w:val="hybridMultilevel"/>
    <w:tmpl w:val="2C0E9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3115"/>
        </w:tabs>
        <w:ind w:left="31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28" w15:restartNumberingAfterBreak="0">
    <w:nsid w:val="6AC72B38"/>
    <w:multiLevelType w:val="hybridMultilevel"/>
    <w:tmpl w:val="9A2C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56416"/>
    <w:multiLevelType w:val="hybridMultilevel"/>
    <w:tmpl w:val="EEC24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1E33FF"/>
    <w:multiLevelType w:val="hybridMultilevel"/>
    <w:tmpl w:val="E3A0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8158C"/>
    <w:multiLevelType w:val="hybridMultilevel"/>
    <w:tmpl w:val="9C92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82A0E"/>
    <w:multiLevelType w:val="multilevel"/>
    <w:tmpl w:val="554E17D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32"/>
  </w:num>
  <w:num w:numId="2">
    <w:abstractNumId w:val="18"/>
  </w:num>
  <w:num w:numId="3">
    <w:abstractNumId w:val="10"/>
  </w:num>
  <w:num w:numId="4">
    <w:abstractNumId w:val="21"/>
  </w:num>
  <w:num w:numId="5">
    <w:abstractNumId w:val="27"/>
  </w:num>
  <w:num w:numId="6">
    <w:abstractNumId w:val="7"/>
  </w:num>
  <w:num w:numId="7">
    <w:abstractNumId w:val="5"/>
  </w:num>
  <w:num w:numId="8">
    <w:abstractNumId w:val="19"/>
  </w:num>
  <w:num w:numId="9">
    <w:abstractNumId w:val="11"/>
  </w:num>
  <w:num w:numId="10">
    <w:abstractNumId w:val="23"/>
  </w:num>
  <w:num w:numId="11">
    <w:abstractNumId w:val="28"/>
  </w:num>
  <w:num w:numId="12">
    <w:abstractNumId w:val="31"/>
  </w:num>
  <w:num w:numId="13">
    <w:abstractNumId w:val="29"/>
  </w:num>
  <w:num w:numId="14">
    <w:abstractNumId w:val="25"/>
  </w:num>
  <w:num w:numId="15">
    <w:abstractNumId w:val="1"/>
  </w:num>
  <w:num w:numId="16">
    <w:abstractNumId w:val="22"/>
  </w:num>
  <w:num w:numId="17">
    <w:abstractNumId w:val="12"/>
  </w:num>
  <w:num w:numId="18">
    <w:abstractNumId w:val="0"/>
  </w:num>
  <w:num w:numId="19">
    <w:abstractNumId w:val="2"/>
  </w:num>
  <w:num w:numId="20">
    <w:abstractNumId w:val="26"/>
  </w:num>
  <w:num w:numId="21">
    <w:abstractNumId w:val="16"/>
  </w:num>
  <w:num w:numId="22">
    <w:abstractNumId w:val="14"/>
  </w:num>
  <w:num w:numId="23">
    <w:abstractNumId w:val="3"/>
  </w:num>
  <w:num w:numId="24">
    <w:abstractNumId w:val="20"/>
  </w:num>
  <w:num w:numId="25">
    <w:abstractNumId w:val="8"/>
  </w:num>
  <w:num w:numId="26">
    <w:abstractNumId w:val="30"/>
  </w:num>
  <w:num w:numId="27">
    <w:abstractNumId w:val="24"/>
  </w:num>
  <w:num w:numId="28">
    <w:abstractNumId w:val="17"/>
  </w:num>
  <w:num w:numId="29">
    <w:abstractNumId w:val="13"/>
  </w:num>
  <w:num w:numId="30">
    <w:abstractNumId w:val="15"/>
  </w:num>
  <w:num w:numId="31">
    <w:abstractNumId w:val="6"/>
  </w:num>
  <w:num w:numId="32">
    <w:abstractNumId w:val="4"/>
  </w:num>
  <w:num w:numId="3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Varabei">
    <w15:presenceInfo w15:providerId="None" w15:userId="Ivan Varab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E"/>
    <w:rsid w:val="00006ED8"/>
    <w:rsid w:val="00021F02"/>
    <w:rsid w:val="0002745B"/>
    <w:rsid w:val="00041990"/>
    <w:rsid w:val="00044924"/>
    <w:rsid w:val="00063FF3"/>
    <w:rsid w:val="00083FB8"/>
    <w:rsid w:val="0009327F"/>
    <w:rsid w:val="000A0FCA"/>
    <w:rsid w:val="000A17DF"/>
    <w:rsid w:val="000B7CD0"/>
    <w:rsid w:val="000C1EC6"/>
    <w:rsid w:val="000C3E84"/>
    <w:rsid w:val="000D2E1E"/>
    <w:rsid w:val="000F1DDE"/>
    <w:rsid w:val="001023B7"/>
    <w:rsid w:val="00104496"/>
    <w:rsid w:val="00125C89"/>
    <w:rsid w:val="00126B60"/>
    <w:rsid w:val="001540D3"/>
    <w:rsid w:val="00172B7A"/>
    <w:rsid w:val="00176326"/>
    <w:rsid w:val="00177868"/>
    <w:rsid w:val="00185134"/>
    <w:rsid w:val="00187D3F"/>
    <w:rsid w:val="001B6DD5"/>
    <w:rsid w:val="001C7284"/>
    <w:rsid w:val="001D10E3"/>
    <w:rsid w:val="001D21A0"/>
    <w:rsid w:val="001E40C8"/>
    <w:rsid w:val="001F4288"/>
    <w:rsid w:val="00201BE3"/>
    <w:rsid w:val="0020231C"/>
    <w:rsid w:val="00207C04"/>
    <w:rsid w:val="00236EF6"/>
    <w:rsid w:val="00270692"/>
    <w:rsid w:val="002869C2"/>
    <w:rsid w:val="00291F2F"/>
    <w:rsid w:val="002A3576"/>
    <w:rsid w:val="002B3F7C"/>
    <w:rsid w:val="002D2178"/>
    <w:rsid w:val="002F0D53"/>
    <w:rsid w:val="003008AD"/>
    <w:rsid w:val="0031010B"/>
    <w:rsid w:val="0033460F"/>
    <w:rsid w:val="00341FEF"/>
    <w:rsid w:val="003605BA"/>
    <w:rsid w:val="003648A2"/>
    <w:rsid w:val="003741D1"/>
    <w:rsid w:val="0037659E"/>
    <w:rsid w:val="003961B1"/>
    <w:rsid w:val="003B02D8"/>
    <w:rsid w:val="003C0266"/>
    <w:rsid w:val="003D3C85"/>
    <w:rsid w:val="003E2FA3"/>
    <w:rsid w:val="003E7DC7"/>
    <w:rsid w:val="003F2832"/>
    <w:rsid w:val="0040050A"/>
    <w:rsid w:val="0040229E"/>
    <w:rsid w:val="00426116"/>
    <w:rsid w:val="0044434A"/>
    <w:rsid w:val="004468DF"/>
    <w:rsid w:val="00456C70"/>
    <w:rsid w:val="004629A8"/>
    <w:rsid w:val="004702BB"/>
    <w:rsid w:val="00470533"/>
    <w:rsid w:val="00473D0F"/>
    <w:rsid w:val="00474B06"/>
    <w:rsid w:val="00486975"/>
    <w:rsid w:val="004A5F8A"/>
    <w:rsid w:val="004C61B8"/>
    <w:rsid w:val="004E198B"/>
    <w:rsid w:val="004F5F3F"/>
    <w:rsid w:val="005013B3"/>
    <w:rsid w:val="00514981"/>
    <w:rsid w:val="00521016"/>
    <w:rsid w:val="00550F90"/>
    <w:rsid w:val="005571ED"/>
    <w:rsid w:val="00557915"/>
    <w:rsid w:val="0056085D"/>
    <w:rsid w:val="00573D24"/>
    <w:rsid w:val="0057771C"/>
    <w:rsid w:val="00591778"/>
    <w:rsid w:val="00592906"/>
    <w:rsid w:val="005C6BD7"/>
    <w:rsid w:val="005D6F8A"/>
    <w:rsid w:val="005F61A3"/>
    <w:rsid w:val="00601608"/>
    <w:rsid w:val="00604812"/>
    <w:rsid w:val="00626B96"/>
    <w:rsid w:val="00635F7B"/>
    <w:rsid w:val="00637517"/>
    <w:rsid w:val="006521BA"/>
    <w:rsid w:val="00655C7E"/>
    <w:rsid w:val="00661568"/>
    <w:rsid w:val="006635B0"/>
    <w:rsid w:val="00684021"/>
    <w:rsid w:val="006875C1"/>
    <w:rsid w:val="006A0818"/>
    <w:rsid w:val="006A5BC3"/>
    <w:rsid w:val="006B0C13"/>
    <w:rsid w:val="006C244B"/>
    <w:rsid w:val="006D4241"/>
    <w:rsid w:val="006D5786"/>
    <w:rsid w:val="006E0966"/>
    <w:rsid w:val="006E266C"/>
    <w:rsid w:val="006E2845"/>
    <w:rsid w:val="006E6433"/>
    <w:rsid w:val="00710718"/>
    <w:rsid w:val="007234B9"/>
    <w:rsid w:val="00734EDE"/>
    <w:rsid w:val="00737DED"/>
    <w:rsid w:val="00757908"/>
    <w:rsid w:val="00764A53"/>
    <w:rsid w:val="0077342F"/>
    <w:rsid w:val="007740AE"/>
    <w:rsid w:val="007864EE"/>
    <w:rsid w:val="00793F39"/>
    <w:rsid w:val="007A07D0"/>
    <w:rsid w:val="007A1737"/>
    <w:rsid w:val="007A2ED3"/>
    <w:rsid w:val="007A690E"/>
    <w:rsid w:val="007B62AD"/>
    <w:rsid w:val="007C49B7"/>
    <w:rsid w:val="007C64B4"/>
    <w:rsid w:val="007C7FAF"/>
    <w:rsid w:val="007D1BDC"/>
    <w:rsid w:val="007D257B"/>
    <w:rsid w:val="007D3DEA"/>
    <w:rsid w:val="007F02B2"/>
    <w:rsid w:val="008007D2"/>
    <w:rsid w:val="008010C8"/>
    <w:rsid w:val="00806F87"/>
    <w:rsid w:val="008210AB"/>
    <w:rsid w:val="008264A7"/>
    <w:rsid w:val="0083703E"/>
    <w:rsid w:val="008645F7"/>
    <w:rsid w:val="00865221"/>
    <w:rsid w:val="0086597E"/>
    <w:rsid w:val="00867847"/>
    <w:rsid w:val="0087197C"/>
    <w:rsid w:val="00874517"/>
    <w:rsid w:val="00880E59"/>
    <w:rsid w:val="00882005"/>
    <w:rsid w:val="00890FB4"/>
    <w:rsid w:val="008A40A7"/>
    <w:rsid w:val="008B3C80"/>
    <w:rsid w:val="008B6598"/>
    <w:rsid w:val="008D0CEB"/>
    <w:rsid w:val="008D15DA"/>
    <w:rsid w:val="008E0C38"/>
    <w:rsid w:val="008F0E70"/>
    <w:rsid w:val="008F6A70"/>
    <w:rsid w:val="00902C41"/>
    <w:rsid w:val="00924F3E"/>
    <w:rsid w:val="00950527"/>
    <w:rsid w:val="0095339A"/>
    <w:rsid w:val="00976A45"/>
    <w:rsid w:val="00996840"/>
    <w:rsid w:val="009A5792"/>
    <w:rsid w:val="009D2032"/>
    <w:rsid w:val="009D516D"/>
    <w:rsid w:val="009E3E29"/>
    <w:rsid w:val="009F09F9"/>
    <w:rsid w:val="009F3871"/>
    <w:rsid w:val="009F48CD"/>
    <w:rsid w:val="00A01844"/>
    <w:rsid w:val="00A06F1B"/>
    <w:rsid w:val="00A2324D"/>
    <w:rsid w:val="00A3728A"/>
    <w:rsid w:val="00A40613"/>
    <w:rsid w:val="00A53CBF"/>
    <w:rsid w:val="00A57A60"/>
    <w:rsid w:val="00A642BD"/>
    <w:rsid w:val="00A7147D"/>
    <w:rsid w:val="00A81787"/>
    <w:rsid w:val="00A817A6"/>
    <w:rsid w:val="00A83028"/>
    <w:rsid w:val="00A8743D"/>
    <w:rsid w:val="00AA3520"/>
    <w:rsid w:val="00AB3637"/>
    <w:rsid w:val="00AB49E6"/>
    <w:rsid w:val="00AD29DE"/>
    <w:rsid w:val="00B12CD7"/>
    <w:rsid w:val="00B1730B"/>
    <w:rsid w:val="00B221CE"/>
    <w:rsid w:val="00B313E6"/>
    <w:rsid w:val="00B32632"/>
    <w:rsid w:val="00B53C19"/>
    <w:rsid w:val="00B53F25"/>
    <w:rsid w:val="00B87105"/>
    <w:rsid w:val="00B90D33"/>
    <w:rsid w:val="00B928CF"/>
    <w:rsid w:val="00BA37EE"/>
    <w:rsid w:val="00BA3A44"/>
    <w:rsid w:val="00BA6334"/>
    <w:rsid w:val="00BB6244"/>
    <w:rsid w:val="00BC48AC"/>
    <w:rsid w:val="00BC70DD"/>
    <w:rsid w:val="00BD06A8"/>
    <w:rsid w:val="00BD0C38"/>
    <w:rsid w:val="00BE0736"/>
    <w:rsid w:val="00BF65C6"/>
    <w:rsid w:val="00C05F2E"/>
    <w:rsid w:val="00C21897"/>
    <w:rsid w:val="00C21BB7"/>
    <w:rsid w:val="00C372FE"/>
    <w:rsid w:val="00C5472F"/>
    <w:rsid w:val="00C57CCE"/>
    <w:rsid w:val="00C6553E"/>
    <w:rsid w:val="00C82002"/>
    <w:rsid w:val="00C82633"/>
    <w:rsid w:val="00C9065B"/>
    <w:rsid w:val="00C952BB"/>
    <w:rsid w:val="00CC3B39"/>
    <w:rsid w:val="00CC5CE1"/>
    <w:rsid w:val="00CE58D4"/>
    <w:rsid w:val="00CF22E4"/>
    <w:rsid w:val="00CF2CBD"/>
    <w:rsid w:val="00CF5247"/>
    <w:rsid w:val="00D14B22"/>
    <w:rsid w:val="00D3139A"/>
    <w:rsid w:val="00D37244"/>
    <w:rsid w:val="00D65D9B"/>
    <w:rsid w:val="00D72F40"/>
    <w:rsid w:val="00D75C2E"/>
    <w:rsid w:val="00DA3432"/>
    <w:rsid w:val="00DB5D5E"/>
    <w:rsid w:val="00DB7B87"/>
    <w:rsid w:val="00DC4057"/>
    <w:rsid w:val="00DC7DAF"/>
    <w:rsid w:val="00DF2DA2"/>
    <w:rsid w:val="00DF6900"/>
    <w:rsid w:val="00E022F7"/>
    <w:rsid w:val="00E02FF1"/>
    <w:rsid w:val="00E0395F"/>
    <w:rsid w:val="00E24085"/>
    <w:rsid w:val="00E504FC"/>
    <w:rsid w:val="00E64030"/>
    <w:rsid w:val="00E70D22"/>
    <w:rsid w:val="00E72F8C"/>
    <w:rsid w:val="00E75D9D"/>
    <w:rsid w:val="00E75EE3"/>
    <w:rsid w:val="00E76223"/>
    <w:rsid w:val="00E7722B"/>
    <w:rsid w:val="00EC12B3"/>
    <w:rsid w:val="00EC316A"/>
    <w:rsid w:val="00ED393E"/>
    <w:rsid w:val="00EE3733"/>
    <w:rsid w:val="00EF5E77"/>
    <w:rsid w:val="00F10E13"/>
    <w:rsid w:val="00F123FC"/>
    <w:rsid w:val="00F12AA1"/>
    <w:rsid w:val="00F269C4"/>
    <w:rsid w:val="00F43704"/>
    <w:rsid w:val="00F6119A"/>
    <w:rsid w:val="00F63EFC"/>
    <w:rsid w:val="00F644F3"/>
    <w:rsid w:val="00F649A1"/>
    <w:rsid w:val="00F649B6"/>
    <w:rsid w:val="00F73A60"/>
    <w:rsid w:val="00F80024"/>
    <w:rsid w:val="00F84AA2"/>
    <w:rsid w:val="00F85F1D"/>
    <w:rsid w:val="00FA3AE1"/>
    <w:rsid w:val="00FB2B09"/>
    <w:rsid w:val="00FC3DB3"/>
    <w:rsid w:val="00FD13E8"/>
    <w:rsid w:val="00FF342C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745C7"/>
  <w15:docId w15:val="{9BA2BCDE-BE83-4596-86FB-BC764018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3703E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qFormat/>
    <w:rsid w:val="00C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83703E"/>
    <w:rPr>
      <w:sz w:val="22"/>
      <w:szCs w:val="22"/>
      <w:lang w:val="ru-RU"/>
    </w:rPr>
  </w:style>
  <w:style w:type="paragraph" w:styleId="TOC1">
    <w:name w:val="toc 1"/>
    <w:basedOn w:val="Normal"/>
    <w:next w:val="Normal"/>
    <w:autoRedefine/>
    <w:uiPriority w:val="39"/>
    <w:rsid w:val="00604812"/>
    <w:pPr>
      <w:tabs>
        <w:tab w:val="left" w:pos="440"/>
        <w:tab w:val="right" w:leader="dot" w:pos="9345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rsid w:val="00604812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604812"/>
    <w:rPr>
      <w:rFonts w:cs="Times New Roman"/>
      <w:color w:val="0000FF"/>
      <w:u w:val="single"/>
    </w:rPr>
  </w:style>
  <w:style w:type="paragraph" w:styleId="Footer">
    <w:name w:val="footer"/>
    <w:basedOn w:val="Normal"/>
    <w:rsid w:val="003961B1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961B1"/>
  </w:style>
  <w:style w:type="paragraph" w:styleId="BalloonText">
    <w:name w:val="Balloon Text"/>
    <w:basedOn w:val="Normal"/>
    <w:link w:val="BalloonTextChar"/>
    <w:rsid w:val="00DF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2DA2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rsid w:val="00C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E58D4"/>
    <w:pPr>
      <w:outlineLvl w:val="9"/>
    </w:pPr>
  </w:style>
  <w:style w:type="paragraph" w:styleId="ListParagraph">
    <w:name w:val="List Paragraph"/>
    <w:basedOn w:val="Normal"/>
    <w:uiPriority w:val="34"/>
    <w:qFormat/>
    <w:rsid w:val="00CE58D4"/>
    <w:pPr>
      <w:ind w:left="720"/>
      <w:contextualSpacing/>
    </w:pPr>
    <w:rPr>
      <w:rFonts w:ascii="Calibri" w:eastAsia="Calibri" w:hAnsi="Calibri"/>
    </w:rPr>
  </w:style>
  <w:style w:type="paragraph" w:customStyle="1" w:styleId="1">
    <w:name w:val="Без интервала1"/>
    <w:uiPriority w:val="99"/>
    <w:rsid w:val="00CE58D4"/>
    <w:rPr>
      <w:sz w:val="22"/>
      <w:szCs w:val="22"/>
      <w:lang w:val="ru-RU"/>
    </w:rPr>
  </w:style>
  <w:style w:type="paragraph" w:styleId="NormalWeb">
    <w:name w:val="Normal (Web)"/>
    <w:basedOn w:val="Normal"/>
    <w:uiPriority w:val="99"/>
    <w:semiHidden/>
    <w:unhideWhenUsed/>
    <w:rsid w:val="00CF22E4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41D1"/>
    <w:pPr>
      <w:spacing w:after="100" w:line="259" w:lineRule="auto"/>
      <w:ind w:left="440"/>
    </w:pPr>
    <w:rPr>
      <w:rFonts w:asciiTheme="minorHAnsi" w:eastAsiaTheme="minorEastAsia" w:hAnsiTheme="minorHAnsi" w:cstheme="minorBidi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741D1"/>
    <w:pPr>
      <w:spacing w:after="100" w:line="259" w:lineRule="auto"/>
      <w:ind w:left="660"/>
    </w:pPr>
    <w:rPr>
      <w:rFonts w:asciiTheme="minorHAnsi" w:eastAsiaTheme="minorEastAsia" w:hAnsiTheme="minorHAnsi" w:cstheme="minorBidi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3741D1"/>
    <w:pPr>
      <w:spacing w:after="100" w:line="259" w:lineRule="auto"/>
      <w:ind w:left="880"/>
    </w:pPr>
    <w:rPr>
      <w:rFonts w:asciiTheme="minorHAnsi" w:eastAsiaTheme="minorEastAsia" w:hAnsiTheme="minorHAnsi" w:cstheme="minorBidi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3741D1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3741D1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3741D1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3741D1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n-US"/>
    </w:rPr>
  </w:style>
  <w:style w:type="character" w:styleId="Emphasis">
    <w:name w:val="Emphasis"/>
    <w:basedOn w:val="DefaultParagraphFont"/>
    <w:qFormat/>
    <w:rsid w:val="0044434A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4443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4443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/>
    </w:rPr>
  </w:style>
  <w:style w:type="character" w:styleId="Strong">
    <w:name w:val="Strong"/>
    <w:basedOn w:val="DefaultParagraphFont"/>
    <w:qFormat/>
    <w:rsid w:val="0044434A"/>
    <w:rPr>
      <w:b/>
      <w:bCs/>
    </w:rPr>
  </w:style>
  <w:style w:type="paragraph" w:styleId="Title">
    <w:name w:val="Title"/>
    <w:basedOn w:val="Normal"/>
    <w:next w:val="Normal"/>
    <w:link w:val="TitleChar"/>
    <w:qFormat/>
    <w:rsid w:val="0044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4434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IntenseEmphasis">
    <w:name w:val="Intense Emphasis"/>
    <w:basedOn w:val="DefaultParagraphFont"/>
    <w:uiPriority w:val="21"/>
    <w:qFormat/>
    <w:rsid w:val="0044434A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434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443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34A"/>
    <w:rPr>
      <w:i/>
      <w:iCs/>
      <w:color w:val="404040" w:themeColor="text1" w:themeTint="BF"/>
      <w:sz w:val="22"/>
      <w:szCs w:val="22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3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34A"/>
    <w:rPr>
      <w:i/>
      <w:iCs/>
      <w:color w:val="4F81BD" w:themeColor="accent1"/>
      <w:sz w:val="22"/>
      <w:szCs w:val="22"/>
      <w:lang w:val="ru-RU"/>
    </w:rPr>
  </w:style>
  <w:style w:type="character" w:styleId="SubtleReference">
    <w:name w:val="Subtle Reference"/>
    <w:basedOn w:val="DefaultParagraphFont"/>
    <w:uiPriority w:val="31"/>
    <w:qFormat/>
    <w:rsid w:val="0044434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4434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4434A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DDFA-EFD6-4C35-B5B1-56988EF2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x33team</Company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xenn_33</dc:creator>
  <cp:keywords/>
  <dc:description/>
  <cp:lastModifiedBy>Ivan Varabei</cp:lastModifiedBy>
  <cp:revision>5</cp:revision>
  <dcterms:created xsi:type="dcterms:W3CDTF">2020-09-21T10:55:00Z</dcterms:created>
  <dcterms:modified xsi:type="dcterms:W3CDTF">2020-12-12T06:44:00Z</dcterms:modified>
</cp:coreProperties>
</file>