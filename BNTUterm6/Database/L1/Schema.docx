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43F" w:rsidRPr="009F37A2" w:rsidRDefault="002A343F" w:rsidP="009F37A2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 w:rsidRPr="009F37A2">
        <w:rPr>
          <w:rFonts w:ascii="Times New Roman" w:hAnsi="Times New Roman" w:cs="Times New Roman"/>
          <w:sz w:val="24"/>
          <w:szCs w:val="24"/>
          <w:u w:val="single"/>
        </w:rPr>
        <w:t>Концептуальное проектирование</w:t>
      </w:r>
      <w:r w:rsidRPr="009F37A2">
        <w:rPr>
          <w:rFonts w:ascii="Times New Roman" w:hAnsi="Times New Roman" w:cs="Times New Roman"/>
          <w:sz w:val="24"/>
          <w:szCs w:val="24"/>
        </w:rPr>
        <w:t xml:space="preserve"> – это процедура конструирования информационной модели, не зависящей от каких-либо физических условий реализации.</w:t>
      </w:r>
    </w:p>
    <w:p w:rsidR="002A343F" w:rsidRPr="009F37A2" w:rsidRDefault="002A343F" w:rsidP="009F37A2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 w:rsidRPr="009F37A2">
        <w:rPr>
          <w:rFonts w:ascii="Times New Roman" w:hAnsi="Times New Roman" w:cs="Times New Roman"/>
          <w:sz w:val="24"/>
          <w:szCs w:val="24"/>
          <w:u w:val="single"/>
        </w:rPr>
        <w:t>Логическое проектирование</w:t>
      </w:r>
      <w:r w:rsidRPr="009F37A2">
        <w:rPr>
          <w:rFonts w:ascii="Times New Roman" w:hAnsi="Times New Roman" w:cs="Times New Roman"/>
          <w:sz w:val="24"/>
          <w:szCs w:val="24"/>
        </w:rPr>
        <w:t xml:space="preserve"> – это процесс конструирования информационной модели на основе существующих моделей данных, не зависимо от используемой СУБД и других условий физической реализации.</w:t>
      </w:r>
    </w:p>
    <w:p w:rsidR="002A343F" w:rsidRPr="009F37A2" w:rsidRDefault="002A343F" w:rsidP="009F37A2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 w:rsidRPr="009F37A2">
        <w:rPr>
          <w:rFonts w:ascii="Times New Roman" w:hAnsi="Times New Roman" w:cs="Times New Roman"/>
          <w:sz w:val="24"/>
          <w:szCs w:val="24"/>
          <w:u w:val="single"/>
        </w:rPr>
        <w:t xml:space="preserve">Физическое проектирование </w:t>
      </w:r>
      <w:r w:rsidRPr="009F37A2">
        <w:rPr>
          <w:rFonts w:ascii="Times New Roman" w:hAnsi="Times New Roman" w:cs="Times New Roman"/>
          <w:sz w:val="24"/>
          <w:szCs w:val="24"/>
        </w:rPr>
        <w:t>– это процедура создания описания конкретной реализации БД с описанием структуры хранения данных, методов доступа к данным.</w:t>
      </w:r>
    </w:p>
    <w:p w:rsidR="002A343F" w:rsidRPr="009F37A2" w:rsidRDefault="002A343F" w:rsidP="009F37A2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</w:p>
    <w:p w:rsidR="002A343F" w:rsidRPr="009F37A2" w:rsidDel="007953AC" w:rsidRDefault="002A343F" w:rsidP="009F37A2">
      <w:pPr>
        <w:spacing w:after="0" w:line="240" w:lineRule="auto"/>
        <w:ind w:firstLine="180"/>
        <w:jc w:val="both"/>
        <w:rPr>
          <w:del w:id="0" w:author="Ivan Varabei" w:date="2021-02-24T15:46:00Z"/>
          <w:rFonts w:ascii="Times New Roman" w:hAnsi="Times New Roman" w:cs="Times New Roman"/>
          <w:sz w:val="24"/>
          <w:szCs w:val="24"/>
        </w:rPr>
      </w:pPr>
      <w:r w:rsidRPr="009F37A2">
        <w:rPr>
          <w:rFonts w:ascii="Times New Roman" w:hAnsi="Times New Roman" w:cs="Times New Roman"/>
          <w:sz w:val="24"/>
          <w:szCs w:val="24"/>
        </w:rPr>
        <w:t>Физическая модель представлена на рисунке.</w:t>
      </w:r>
    </w:p>
    <w:p w:rsidR="00B4065D" w:rsidRPr="009F37A2" w:rsidRDefault="00B4065D" w:rsidP="007953AC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</w:p>
    <w:p w:rsidR="002A343F" w:rsidRPr="009F37A2" w:rsidRDefault="00B4065D" w:rsidP="007953AC">
      <w:pPr>
        <w:spacing w:after="0"/>
        <w:ind w:left="720"/>
        <w:rPr>
          <w:rFonts w:ascii="Times New Roman" w:hAnsi="Times New Roman" w:cs="Times New Roman"/>
          <w:sz w:val="24"/>
          <w:szCs w:val="24"/>
          <w:rPrChange w:id="1" w:author="Ivan Varabei" w:date="2021-02-24T15:45:00Z">
            <w:rPr/>
          </w:rPrChange>
        </w:rPr>
        <w:pPrChange w:id="2" w:author="Ivan Varabei" w:date="2021-02-24T15:46:00Z">
          <w:pPr/>
        </w:pPrChange>
      </w:pPr>
      <w:r w:rsidRPr="009F37A2">
        <w:rPr>
          <w:rFonts w:ascii="Times New Roman" w:hAnsi="Times New Roman" w:cs="Times New Roman"/>
          <w:sz w:val="24"/>
          <w:szCs w:val="24"/>
          <w:rPrChange w:id="3" w:author="Ivan Varabei" w:date="2021-02-24T15:45:00Z">
            <w:rPr/>
          </w:rPrChange>
        </w:rPr>
        <w:t>Количество файлов бд -1</w:t>
      </w:r>
    </w:p>
    <w:p w:rsidR="00B4065D" w:rsidRPr="009F37A2" w:rsidRDefault="00B4065D" w:rsidP="007953AC">
      <w:pPr>
        <w:spacing w:after="0"/>
        <w:ind w:left="720"/>
        <w:rPr>
          <w:rFonts w:ascii="Times New Roman" w:hAnsi="Times New Roman" w:cs="Times New Roman"/>
          <w:sz w:val="24"/>
          <w:szCs w:val="24"/>
          <w:rPrChange w:id="4" w:author="Ivan Varabei" w:date="2021-02-24T15:45:00Z">
            <w:rPr/>
          </w:rPrChange>
        </w:rPr>
        <w:pPrChange w:id="5" w:author="Ivan Varabei" w:date="2021-02-24T15:46:00Z">
          <w:pPr/>
        </w:pPrChange>
      </w:pPr>
      <w:r w:rsidRPr="009F37A2">
        <w:rPr>
          <w:rFonts w:ascii="Times New Roman" w:hAnsi="Times New Roman" w:cs="Times New Roman"/>
          <w:sz w:val="24"/>
          <w:szCs w:val="24"/>
          <w:rPrChange w:id="6" w:author="Ivan Varabei" w:date="2021-02-24T15:45:00Z">
            <w:rPr/>
          </w:rPrChange>
        </w:rPr>
        <w:t>Количество журналов транзакций - 1</w:t>
      </w:r>
    </w:p>
    <w:p w:rsidR="00B4065D" w:rsidRPr="009F37A2" w:rsidRDefault="00B4065D" w:rsidP="007953AC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  <w:rPrChange w:id="7" w:author="Ivan Varabei" w:date="2021-02-24T15:45:00Z">
            <w:rPr/>
          </w:rPrChange>
        </w:rPr>
        <w:pPrChange w:id="8" w:author="Ivan Varabei" w:date="2021-02-24T15:46:00Z">
          <w:pPr/>
        </w:pPrChange>
      </w:pPr>
      <w:r w:rsidRPr="009F37A2">
        <w:rPr>
          <w:rFonts w:ascii="Times New Roman" w:hAnsi="Times New Roman" w:cs="Times New Roman"/>
          <w:sz w:val="24"/>
          <w:szCs w:val="24"/>
          <w:rPrChange w:id="9" w:author="Ivan Varabei" w:date="2021-02-24T15:45:00Z">
            <w:rPr/>
          </w:rPrChange>
        </w:rPr>
        <w:t>Шаг</w:t>
      </w:r>
      <w:r w:rsidRPr="009F37A2">
        <w:rPr>
          <w:rFonts w:ascii="Times New Roman" w:hAnsi="Times New Roman" w:cs="Times New Roman"/>
          <w:sz w:val="24"/>
          <w:szCs w:val="24"/>
          <w:lang w:val="en-US"/>
          <w:rPrChange w:id="10" w:author="Ivan Varabei" w:date="2021-02-24T15:45:00Z">
            <w:rPr/>
          </w:rPrChange>
        </w:rPr>
        <w:t xml:space="preserve"> </w:t>
      </w:r>
      <w:r w:rsidRPr="009F37A2">
        <w:rPr>
          <w:rFonts w:ascii="Times New Roman" w:hAnsi="Times New Roman" w:cs="Times New Roman"/>
          <w:sz w:val="24"/>
          <w:szCs w:val="24"/>
          <w:rPrChange w:id="11" w:author="Ivan Varabei" w:date="2021-02-24T15:45:00Z">
            <w:rPr/>
          </w:rPrChange>
        </w:rPr>
        <w:t>приращ</w:t>
      </w:r>
      <w:ins w:id="12" w:author="Ivan Varabei" w:date="2021-02-17T17:11:00Z">
        <w:r w:rsidRPr="009F37A2">
          <w:rPr>
            <w:rFonts w:ascii="Times New Roman" w:hAnsi="Times New Roman" w:cs="Times New Roman"/>
            <w:sz w:val="24"/>
            <w:szCs w:val="24"/>
            <w:rPrChange w:id="13" w:author="Ivan Varabei" w:date="2021-02-24T15:45:00Z">
              <w:rPr/>
            </w:rPrChange>
          </w:rPr>
          <w:t>е</w:t>
        </w:r>
      </w:ins>
      <w:r w:rsidRPr="009F37A2">
        <w:rPr>
          <w:rFonts w:ascii="Times New Roman" w:hAnsi="Times New Roman" w:cs="Times New Roman"/>
          <w:sz w:val="24"/>
          <w:szCs w:val="24"/>
          <w:rPrChange w:id="14" w:author="Ivan Varabei" w:date="2021-02-24T15:45:00Z">
            <w:rPr/>
          </w:rPrChange>
        </w:rPr>
        <w:t>ния</w:t>
      </w:r>
      <w:r w:rsidRPr="009F37A2">
        <w:rPr>
          <w:rFonts w:ascii="Times New Roman" w:hAnsi="Times New Roman" w:cs="Times New Roman"/>
          <w:sz w:val="24"/>
          <w:szCs w:val="24"/>
          <w:lang w:val="en-US"/>
          <w:rPrChange w:id="15" w:author="Ivan Varabei" w:date="2021-02-24T15:45:00Z">
            <w:rPr/>
          </w:rPrChange>
        </w:rPr>
        <w:t xml:space="preserve"> - 64 MB</w:t>
      </w:r>
    </w:p>
    <w:p w:rsidR="00B4065D" w:rsidRPr="009F37A2" w:rsidRDefault="00B4065D" w:rsidP="007953AC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  <w:rPrChange w:id="16" w:author="Ivan Varabei" w:date="2021-02-24T15:45:00Z">
            <w:rPr>
              <w:lang w:val="en-US"/>
            </w:rPr>
          </w:rPrChange>
        </w:rPr>
        <w:pPrChange w:id="17" w:author="Ivan Varabei" w:date="2021-02-24T15:46:00Z">
          <w:pPr/>
        </w:pPrChange>
      </w:pPr>
      <w:r w:rsidRPr="009F37A2">
        <w:rPr>
          <w:rFonts w:ascii="Times New Roman" w:hAnsi="Times New Roman" w:cs="Times New Roman"/>
          <w:sz w:val="24"/>
          <w:szCs w:val="24"/>
          <w:rPrChange w:id="18" w:author="Ivan Varabei" w:date="2021-02-24T15:45:00Z">
            <w:rPr/>
          </w:rPrChange>
        </w:rPr>
        <w:t>Место</w:t>
      </w:r>
      <w:r w:rsidRPr="009F37A2">
        <w:rPr>
          <w:rFonts w:ascii="Times New Roman" w:hAnsi="Times New Roman" w:cs="Times New Roman"/>
          <w:sz w:val="24"/>
          <w:szCs w:val="24"/>
          <w:lang w:val="en-US"/>
          <w:rPrChange w:id="19" w:author="Ivan Varabei" w:date="2021-02-24T15:45:00Z">
            <w:rPr>
              <w:lang w:val="en-US"/>
            </w:rPr>
          </w:rPrChange>
        </w:rPr>
        <w:t xml:space="preserve"> </w:t>
      </w:r>
      <w:r w:rsidRPr="009F37A2">
        <w:rPr>
          <w:rFonts w:ascii="Times New Roman" w:hAnsi="Times New Roman" w:cs="Times New Roman"/>
          <w:sz w:val="24"/>
          <w:szCs w:val="24"/>
          <w:rPrChange w:id="20" w:author="Ivan Varabei" w:date="2021-02-24T15:45:00Z">
            <w:rPr/>
          </w:rPrChange>
        </w:rPr>
        <w:t>хранения</w:t>
      </w:r>
      <w:r w:rsidRPr="009F37A2">
        <w:rPr>
          <w:rFonts w:ascii="Times New Roman" w:hAnsi="Times New Roman" w:cs="Times New Roman"/>
          <w:sz w:val="24"/>
          <w:szCs w:val="24"/>
          <w:lang w:val="en-US"/>
          <w:rPrChange w:id="21" w:author="Ivan Varabei" w:date="2021-02-24T15:45:00Z">
            <w:rPr>
              <w:lang w:val="en-US"/>
            </w:rPr>
          </w:rPrChange>
        </w:rPr>
        <w:t xml:space="preserve"> – C:\Program Files\Microsoft SQL Server\MSSQL15.SQLEXPRESS\MSSQL\DATA</w:t>
      </w:r>
    </w:p>
    <w:p w:rsidR="00B4065D" w:rsidRPr="009F37A2" w:rsidRDefault="00B4065D" w:rsidP="007953AC">
      <w:pPr>
        <w:spacing w:after="0"/>
        <w:ind w:left="720"/>
        <w:rPr>
          <w:rFonts w:ascii="Times New Roman" w:hAnsi="Times New Roman" w:cs="Times New Roman"/>
          <w:sz w:val="24"/>
          <w:szCs w:val="24"/>
          <w:rPrChange w:id="22" w:author="Ivan Varabei" w:date="2021-02-24T15:45:00Z">
            <w:rPr/>
          </w:rPrChange>
        </w:rPr>
        <w:pPrChange w:id="23" w:author="Ivan Varabei" w:date="2021-02-24T15:46:00Z">
          <w:pPr/>
        </w:pPrChange>
      </w:pPr>
      <w:r w:rsidRPr="009F37A2">
        <w:rPr>
          <w:rFonts w:ascii="Times New Roman" w:hAnsi="Times New Roman" w:cs="Times New Roman"/>
          <w:sz w:val="24"/>
          <w:szCs w:val="24"/>
          <w:rPrChange w:id="24" w:author="Ivan Varabei" w:date="2021-02-24T15:45:00Z">
            <w:rPr/>
          </w:rPrChange>
        </w:rPr>
        <w:t>Файлы базы данных предствлены на рисунке</w:t>
      </w:r>
    </w:p>
    <w:p w:rsidR="00B4065D" w:rsidRDefault="00B4065D">
      <w:pPr>
        <w:rPr>
          <w:ins w:id="25" w:author="Ivan Varabei" w:date="2021-02-24T15:46:00Z"/>
        </w:rPr>
      </w:pPr>
      <w:r>
        <w:rPr>
          <w:noProof/>
          <w:lang w:val="en-US"/>
        </w:rPr>
        <w:drawing>
          <wp:inline distT="0" distB="0" distL="0" distR="0" wp14:anchorId="791C2268" wp14:editId="3B7B3095">
            <wp:extent cx="5943600" cy="492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AC" w:rsidRDefault="007953AC">
      <w:pPr>
        <w:rPr>
          <w:ins w:id="26" w:author="Ivan Varabei" w:date="2021-02-24T15:46:00Z"/>
        </w:rPr>
      </w:pPr>
      <w:ins w:id="27" w:author="Ivan Varabei" w:date="2021-02-24T15:46:00Z">
        <w:r>
          <w:t>Концептуальная модель</w:t>
        </w:r>
      </w:ins>
    </w:p>
    <w:p w:rsidR="007953AC" w:rsidRPr="007953AC" w:rsidRDefault="004132DE">
      <w:pPr>
        <w:rPr>
          <w:ins w:id="28" w:author="Ivan Varabei" w:date="2021-02-24T15:46:00Z"/>
          <w:lang w:val="en-US"/>
          <w:rPrChange w:id="29" w:author="Ivan Varabei" w:date="2021-02-24T15:59:00Z">
            <w:rPr>
              <w:ins w:id="30" w:author="Ivan Varabei" w:date="2021-02-24T15:46:00Z"/>
            </w:rPr>
          </w:rPrChange>
        </w:rPr>
      </w:pPr>
      <w:ins w:id="31" w:author="Ivan Varabei" w:date="2021-02-24T16:18:00Z">
        <w:r>
          <w:rPr>
            <w:noProof/>
            <w:lang w:val="en-US"/>
          </w:rPr>
          <w:drawing>
            <wp:inline distT="0" distB="0" distL="0" distR="0" wp14:anchorId="4D5426AD" wp14:editId="2EBD124D">
              <wp:extent cx="5943600" cy="2153920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1539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953AC" w:rsidRDefault="007953AC">
      <w:pPr>
        <w:rPr>
          <w:ins w:id="32" w:author="Ivan Varabei" w:date="2021-02-24T15:46:00Z"/>
        </w:rPr>
      </w:pPr>
    </w:p>
    <w:p w:rsidR="007953AC" w:rsidRPr="00B4065D" w:rsidRDefault="007953AC">
      <w:ins w:id="33" w:author="Ivan Varabei" w:date="2021-02-24T15:46:00Z">
        <w:r>
          <w:t>Логическая модель</w:t>
        </w:r>
      </w:ins>
    </w:p>
    <w:p w:rsidR="00047F7E" w:rsidRDefault="000B4B4F">
      <w:del w:id="34" w:author="Ivan Varabei" w:date="2021-02-24T15:44:00Z">
        <w:r w:rsidDel="009F37A2">
          <w:rPr>
            <w:noProof/>
            <w:lang w:val="en-US"/>
          </w:rPr>
          <w:lastRenderedPageBreak/>
          <w:drawing>
            <wp:inline distT="0" distB="0" distL="0" distR="0" wp14:anchorId="5788F67A" wp14:editId="7A4D9999">
              <wp:extent cx="8750844" cy="3408725"/>
              <wp:effectExtent l="381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8863439" cy="34525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5" w:author="Ivan Varabei" w:date="2021-02-24T16:20:00Z">
        <w:r w:rsidR="004132DE">
          <w:rPr>
            <w:noProof/>
            <w:lang w:val="en-US"/>
          </w:rPr>
          <w:drawing>
            <wp:inline distT="0" distB="0" distL="0" distR="0" wp14:anchorId="050DE24A" wp14:editId="58535251">
              <wp:extent cx="5943600" cy="1536700"/>
              <wp:effectExtent l="0" t="0" r="0" b="635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53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36" w:name="_GoBack"/>
      <w:bookmarkEnd w:id="36"/>
    </w:p>
    <w:sectPr w:rsidR="00047F7E" w:rsidSect="00047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van Varabei">
    <w15:presenceInfo w15:providerId="Windows Live" w15:userId="0fdec1cdb12506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18"/>
    <w:rsid w:val="00047F7E"/>
    <w:rsid w:val="00064A4C"/>
    <w:rsid w:val="00066C18"/>
    <w:rsid w:val="000B4B4F"/>
    <w:rsid w:val="002A343F"/>
    <w:rsid w:val="004132DE"/>
    <w:rsid w:val="007953AC"/>
    <w:rsid w:val="009F37A2"/>
    <w:rsid w:val="00B4065D"/>
    <w:rsid w:val="00B61270"/>
    <w:rsid w:val="00F2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FC59"/>
  <w15:chartTrackingRefBased/>
  <w15:docId w15:val="{D50B6C86-FC46-409A-9E47-A4EE28B0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43F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7A2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Varabei</dc:creator>
  <cp:keywords/>
  <dc:description/>
  <cp:lastModifiedBy>Ivan Varabei</cp:lastModifiedBy>
  <cp:revision>5</cp:revision>
  <dcterms:created xsi:type="dcterms:W3CDTF">2021-02-17T13:50:00Z</dcterms:created>
  <dcterms:modified xsi:type="dcterms:W3CDTF">2021-02-24T13:20:00Z</dcterms:modified>
</cp:coreProperties>
</file>